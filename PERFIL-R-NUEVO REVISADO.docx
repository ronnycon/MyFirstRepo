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617108114"/>
        <w:docPartObj>
          <w:docPartGallery w:val="Cover Pages"/>
          <w:docPartUnique/>
        </w:docPartObj>
      </w:sdtPr>
      <w:sdtEndPr>
        <w:rPr>
          <w:b/>
        </w:rPr>
      </w:sdtEndPr>
      <w:sdtContent>
        <w:p w14:paraId="78054EDA" w14:textId="77777777" w:rsidR="002B06B2" w:rsidRPr="00CD1AD9" w:rsidRDefault="00FD48C7" w:rsidP="000F3E1C">
          <w:pPr>
            <w:spacing w:before="100" w:beforeAutospacing="1" w:after="100" w:afterAutospacing="1" w:line="480" w:lineRule="auto"/>
            <w:jc w:val="center"/>
            <w:rPr>
              <w:rFonts w:ascii="Arial" w:hAnsi="Arial" w:cs="Arial"/>
              <w:b/>
              <w:sz w:val="24"/>
              <w:szCs w:val="24"/>
            </w:rPr>
          </w:pPr>
          <w:r w:rsidRPr="00CD1AD9">
            <w:rPr>
              <w:rFonts w:ascii="Arial" w:hAnsi="Arial" w:cs="Arial"/>
              <w:noProof/>
              <w:sz w:val="24"/>
              <w:szCs w:val="24"/>
              <w:lang w:val="es-ES" w:eastAsia="es-ES"/>
            </w:rPr>
            <w:drawing>
              <wp:anchor distT="0" distB="0" distL="114300" distR="114300" simplePos="0" relativeHeight="251755520" behindDoc="0" locked="0" layoutInCell="1" allowOverlap="1" wp14:anchorId="0DF2516D" wp14:editId="242A8D27">
                <wp:simplePos x="0" y="0"/>
                <wp:positionH relativeFrom="column">
                  <wp:posOffset>4777740</wp:posOffset>
                </wp:positionH>
                <wp:positionV relativeFrom="paragraph">
                  <wp:posOffset>-728980</wp:posOffset>
                </wp:positionV>
                <wp:extent cx="1638083" cy="733577"/>
                <wp:effectExtent l="0" t="0" r="635" b="0"/>
                <wp:wrapNone/>
                <wp:docPr id="76" name="Imagen 76" descr="Resultado de imagen para logo universidad salesian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niversidad salesiana de boliv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083" cy="733577"/>
                        </a:xfrm>
                        <a:prstGeom prst="rect">
                          <a:avLst/>
                        </a:prstGeom>
                        <a:noFill/>
                        <a:ln>
                          <a:noFill/>
                        </a:ln>
                      </pic:spPr>
                    </pic:pic>
                  </a:graphicData>
                </a:graphic>
              </wp:anchor>
            </w:drawing>
          </w:r>
          <w:r w:rsidR="002B06B2" w:rsidRPr="00CD1AD9">
            <w:rPr>
              <w:rFonts w:ascii="Arial" w:hAnsi="Arial" w:cs="Arial"/>
              <w:b/>
              <w:sz w:val="24"/>
              <w:szCs w:val="24"/>
            </w:rPr>
            <w:t>UNIVERSIDAD SALESIANA DE BOLIVIA</w:t>
          </w:r>
        </w:p>
        <w:p w14:paraId="7EAEFD93" w14:textId="77777777" w:rsidR="002B06B2" w:rsidRPr="00CD1AD9" w:rsidRDefault="002B06B2" w:rsidP="000F3E1C">
          <w:pPr>
            <w:spacing w:before="100" w:beforeAutospacing="1" w:after="100" w:afterAutospacing="1" w:line="480" w:lineRule="auto"/>
            <w:jc w:val="center"/>
            <w:rPr>
              <w:rFonts w:ascii="Arial" w:hAnsi="Arial" w:cs="Arial"/>
              <w:b/>
              <w:sz w:val="24"/>
              <w:szCs w:val="24"/>
            </w:rPr>
          </w:pPr>
          <w:r w:rsidRPr="00CD1AD9">
            <w:rPr>
              <w:rFonts w:ascii="Arial" w:hAnsi="Arial" w:cs="Arial"/>
              <w:b/>
              <w:sz w:val="24"/>
              <w:szCs w:val="24"/>
            </w:rPr>
            <w:t>INGENIERIA DE SISTEMAS</w:t>
          </w:r>
        </w:p>
        <w:p w14:paraId="1A42DE53" w14:textId="77777777" w:rsidR="002B06B2" w:rsidRPr="00CD1AD9" w:rsidRDefault="002B06B2" w:rsidP="000F3E1C">
          <w:pPr>
            <w:spacing w:before="100" w:beforeAutospacing="1" w:after="100" w:afterAutospacing="1" w:line="480" w:lineRule="auto"/>
            <w:jc w:val="center"/>
            <w:rPr>
              <w:rFonts w:ascii="Arial" w:hAnsi="Arial" w:cs="Arial"/>
              <w:b/>
              <w:sz w:val="24"/>
              <w:szCs w:val="24"/>
            </w:rPr>
          </w:pPr>
          <w:r w:rsidRPr="00CD1AD9">
            <w:rPr>
              <w:rFonts w:ascii="Arial" w:hAnsi="Arial" w:cs="Arial"/>
              <w:b/>
              <w:sz w:val="24"/>
              <w:szCs w:val="24"/>
            </w:rPr>
            <w:t>PERFIL DE PROYECTO DE GRADO</w:t>
          </w:r>
        </w:p>
        <w:p w14:paraId="1257DB9D" w14:textId="77777777" w:rsidR="002B06B2" w:rsidRPr="00CD1AD9" w:rsidRDefault="0074700B" w:rsidP="000F3E1C">
          <w:pPr>
            <w:spacing w:line="480" w:lineRule="auto"/>
            <w:jc w:val="center"/>
            <w:rPr>
              <w:rFonts w:ascii="Arial" w:hAnsi="Arial" w:cs="Arial"/>
              <w:b/>
              <w:sz w:val="24"/>
              <w:szCs w:val="24"/>
            </w:rPr>
          </w:pPr>
          <w:r w:rsidRPr="00CD1AD9">
            <w:rPr>
              <w:rFonts w:ascii="Arial" w:hAnsi="Arial" w:cs="Arial"/>
              <w:b/>
              <w:noProof/>
              <w:sz w:val="24"/>
              <w:szCs w:val="24"/>
              <w:lang w:val="es-ES" w:eastAsia="es-ES"/>
            </w:rPr>
            <w:drawing>
              <wp:inline distT="0" distB="0" distL="0" distR="0" wp14:anchorId="0F75E0BF" wp14:editId="383BAF1E">
                <wp:extent cx="2638425" cy="3166110"/>
                <wp:effectExtent l="0" t="0" r="9525" b="0"/>
                <wp:docPr id="5" name="Imagen 5" descr="C:\Users\patricia.condori\Downloads\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ia.condori\Downloads\descarga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274" cy="3167129"/>
                        </a:xfrm>
                        <a:prstGeom prst="rect">
                          <a:avLst/>
                        </a:prstGeom>
                        <a:noFill/>
                        <a:ln>
                          <a:noFill/>
                        </a:ln>
                      </pic:spPr>
                    </pic:pic>
                  </a:graphicData>
                </a:graphic>
              </wp:inline>
            </w:drawing>
          </w:r>
        </w:p>
      </w:sdtContent>
    </w:sdt>
    <w:p w14:paraId="4F90D81F" w14:textId="77777777" w:rsidR="008651A8" w:rsidRPr="00CD1AD9" w:rsidRDefault="008651A8" w:rsidP="000F3E1C">
      <w:pPr>
        <w:spacing w:before="100" w:beforeAutospacing="1" w:after="100" w:afterAutospacing="1" w:line="480" w:lineRule="auto"/>
        <w:jc w:val="center"/>
        <w:rPr>
          <w:rFonts w:ascii="Arial" w:hAnsi="Arial" w:cs="Arial"/>
          <w:b/>
          <w:sz w:val="24"/>
          <w:szCs w:val="24"/>
        </w:rPr>
      </w:pPr>
      <w:r w:rsidRPr="00CD1AD9">
        <w:rPr>
          <w:rFonts w:ascii="Arial" w:hAnsi="Arial" w:cs="Arial"/>
          <w:b/>
          <w:sz w:val="24"/>
          <w:szCs w:val="24"/>
        </w:rPr>
        <w:t>“</w:t>
      </w:r>
      <w:r w:rsidR="00CD1AD9" w:rsidRPr="00CD1AD9">
        <w:rPr>
          <w:rFonts w:ascii="Arial" w:hAnsi="Arial" w:cs="Arial"/>
          <w:b/>
          <w:sz w:val="24"/>
          <w:szCs w:val="24"/>
        </w:rPr>
        <w:t xml:space="preserve">MODULO </w:t>
      </w:r>
      <w:r w:rsidR="00C53BC8" w:rsidRPr="00CD1AD9">
        <w:rPr>
          <w:rFonts w:ascii="Arial" w:hAnsi="Arial" w:cs="Arial"/>
          <w:b/>
          <w:sz w:val="24"/>
          <w:szCs w:val="24"/>
        </w:rPr>
        <w:t>DE PROCESAMIENTO DE</w:t>
      </w:r>
      <w:r w:rsidR="001924EC">
        <w:rPr>
          <w:rFonts w:ascii="Arial" w:hAnsi="Arial" w:cs="Arial"/>
          <w:b/>
          <w:sz w:val="24"/>
          <w:szCs w:val="24"/>
        </w:rPr>
        <w:t xml:space="preserve"> ORDENES</w:t>
      </w:r>
      <w:r w:rsidR="00C53BC8" w:rsidRPr="00CD1AD9">
        <w:rPr>
          <w:rFonts w:ascii="Arial" w:hAnsi="Arial" w:cs="Arial"/>
          <w:b/>
          <w:sz w:val="24"/>
          <w:szCs w:val="24"/>
        </w:rPr>
        <w:t xml:space="preserve"> PAGOS Y DEBITOS</w:t>
      </w:r>
      <w:r w:rsidR="00CD1AD9" w:rsidRPr="00CD1AD9">
        <w:rPr>
          <w:rFonts w:ascii="Arial" w:hAnsi="Arial" w:cs="Arial"/>
          <w:b/>
          <w:sz w:val="24"/>
          <w:szCs w:val="24"/>
        </w:rPr>
        <w:t xml:space="preserve"> RECIBIDOS </w:t>
      </w:r>
      <w:r w:rsidR="005A7125">
        <w:rPr>
          <w:rFonts w:ascii="Arial" w:hAnsi="Arial" w:cs="Arial"/>
          <w:b/>
          <w:sz w:val="24"/>
          <w:szCs w:val="24"/>
        </w:rPr>
        <w:t xml:space="preserve">POR </w:t>
      </w:r>
      <w:r w:rsidR="00CD1AD9" w:rsidRPr="00CD1AD9">
        <w:rPr>
          <w:rFonts w:ascii="Arial" w:hAnsi="Arial" w:cs="Arial"/>
          <w:b/>
          <w:sz w:val="24"/>
          <w:szCs w:val="24"/>
        </w:rPr>
        <w:t>ACH</w:t>
      </w:r>
      <w:r w:rsidR="00C53BC8" w:rsidRPr="00CD1AD9">
        <w:rPr>
          <w:rFonts w:ascii="Arial" w:hAnsi="Arial" w:cs="Arial"/>
          <w:b/>
          <w:sz w:val="24"/>
          <w:szCs w:val="24"/>
        </w:rPr>
        <w:t xml:space="preserve"> PARA UNA ENTIDAD FINANCIERIA</w:t>
      </w:r>
      <w:r w:rsidRPr="00CD1AD9">
        <w:rPr>
          <w:rFonts w:ascii="Arial" w:hAnsi="Arial" w:cs="Arial"/>
          <w:b/>
          <w:sz w:val="24"/>
          <w:szCs w:val="24"/>
        </w:rPr>
        <w:t>”</w:t>
      </w:r>
    </w:p>
    <w:p w14:paraId="02BFFF0C" w14:textId="77777777" w:rsidR="008651A8" w:rsidRPr="00CD1AD9" w:rsidRDefault="008651A8" w:rsidP="000F3E1C">
      <w:pPr>
        <w:spacing w:before="100" w:beforeAutospacing="1" w:after="100" w:afterAutospacing="1" w:line="480" w:lineRule="auto"/>
        <w:jc w:val="center"/>
        <w:rPr>
          <w:rFonts w:ascii="Arial" w:hAnsi="Arial" w:cs="Arial"/>
          <w:b/>
          <w:sz w:val="24"/>
          <w:szCs w:val="24"/>
        </w:rPr>
      </w:pPr>
      <w:r w:rsidRPr="00CD1AD9">
        <w:rPr>
          <w:rFonts w:ascii="Arial" w:hAnsi="Arial" w:cs="Arial"/>
          <w:b/>
          <w:sz w:val="24"/>
          <w:szCs w:val="24"/>
        </w:rPr>
        <w:t xml:space="preserve">POSTULANTE: </w:t>
      </w:r>
      <w:r w:rsidR="00020292" w:rsidRPr="00CD1AD9">
        <w:rPr>
          <w:rFonts w:ascii="Arial" w:hAnsi="Arial" w:cs="Arial"/>
          <w:b/>
          <w:sz w:val="24"/>
          <w:szCs w:val="24"/>
        </w:rPr>
        <w:t>RONNY SERGIO CONTRERAS MAYTA</w:t>
      </w:r>
    </w:p>
    <w:p w14:paraId="1AA82469" w14:textId="77777777" w:rsidR="008651A8" w:rsidRDefault="00BC06DB" w:rsidP="000F3E1C">
      <w:pPr>
        <w:spacing w:before="100" w:beforeAutospacing="1" w:after="100" w:afterAutospacing="1" w:line="480" w:lineRule="auto"/>
        <w:jc w:val="center"/>
        <w:rPr>
          <w:rFonts w:ascii="Arial" w:hAnsi="Arial" w:cs="Arial"/>
          <w:b/>
          <w:sz w:val="24"/>
          <w:szCs w:val="24"/>
        </w:rPr>
      </w:pPr>
      <w:r w:rsidRPr="00CD1AD9">
        <w:rPr>
          <w:rFonts w:ascii="Arial" w:hAnsi="Arial" w:cs="Arial"/>
          <w:b/>
          <w:sz w:val="24"/>
          <w:szCs w:val="24"/>
        </w:rPr>
        <w:t>DOCENTE TUTOR</w:t>
      </w:r>
      <w:r w:rsidR="008651A8" w:rsidRPr="00CD1AD9">
        <w:rPr>
          <w:rFonts w:ascii="Arial" w:hAnsi="Arial" w:cs="Arial"/>
          <w:b/>
          <w:sz w:val="24"/>
          <w:szCs w:val="24"/>
        </w:rPr>
        <w:t>: LIC. KATYA MARICELA PEREZ MARTINEZ</w:t>
      </w:r>
    </w:p>
    <w:p w14:paraId="0A2A451D" w14:textId="6F2875B5" w:rsidR="001557E0" w:rsidRPr="00CD1AD9" w:rsidRDefault="001557E0" w:rsidP="000F3E1C">
      <w:pPr>
        <w:spacing w:before="100" w:beforeAutospacing="1" w:after="100" w:afterAutospacing="1" w:line="480" w:lineRule="auto"/>
        <w:jc w:val="center"/>
        <w:rPr>
          <w:rFonts w:ascii="Arial" w:hAnsi="Arial" w:cs="Arial"/>
          <w:b/>
          <w:sz w:val="24"/>
          <w:szCs w:val="24"/>
        </w:rPr>
      </w:pPr>
      <w:r>
        <w:rPr>
          <w:rFonts w:ascii="Arial" w:hAnsi="Arial" w:cs="Arial"/>
          <w:b/>
          <w:sz w:val="24"/>
          <w:szCs w:val="24"/>
        </w:rPr>
        <w:t xml:space="preserve">DOCENTE REVISOR: </w:t>
      </w:r>
      <w:r w:rsidRPr="001557E0">
        <w:rPr>
          <w:rFonts w:ascii="Arial" w:hAnsi="Arial" w:cs="Arial"/>
          <w:b/>
          <w:bCs/>
          <w:sz w:val="24"/>
          <w:szCs w:val="24"/>
        </w:rPr>
        <w:t>LIC. ADRIAN EUSEBIO QUISBERT VILELA</w:t>
      </w:r>
    </w:p>
    <w:p w14:paraId="1D00AB9B" w14:textId="7E388FA5" w:rsidR="006D4A76" w:rsidRPr="00CD1AD9" w:rsidRDefault="008651A8" w:rsidP="001557E0">
      <w:pPr>
        <w:spacing w:before="100" w:beforeAutospacing="1" w:after="100" w:afterAutospacing="1" w:line="480" w:lineRule="auto"/>
        <w:jc w:val="center"/>
        <w:rPr>
          <w:rFonts w:ascii="Arial" w:hAnsi="Arial" w:cs="Arial"/>
          <w:b/>
          <w:sz w:val="24"/>
          <w:szCs w:val="24"/>
        </w:rPr>
      </w:pPr>
      <w:r w:rsidRPr="00CD1AD9">
        <w:rPr>
          <w:rFonts w:ascii="Arial" w:hAnsi="Arial" w:cs="Arial"/>
          <w:b/>
          <w:sz w:val="24"/>
          <w:szCs w:val="24"/>
        </w:rPr>
        <w:t xml:space="preserve">LA PAZ </w:t>
      </w:r>
      <w:r w:rsidR="00D070AF" w:rsidRPr="00CD1AD9">
        <w:rPr>
          <w:rFonts w:ascii="Arial" w:hAnsi="Arial" w:cs="Arial"/>
          <w:b/>
          <w:sz w:val="24"/>
          <w:szCs w:val="24"/>
        </w:rPr>
        <w:t>–</w:t>
      </w:r>
      <w:r w:rsidRPr="00CD1AD9">
        <w:rPr>
          <w:rFonts w:ascii="Arial" w:hAnsi="Arial" w:cs="Arial"/>
          <w:b/>
          <w:sz w:val="24"/>
          <w:szCs w:val="24"/>
        </w:rPr>
        <w:t xml:space="preserve"> BOLIVIA</w:t>
      </w:r>
    </w:p>
    <w:sdt>
      <w:sdtPr>
        <w:rPr>
          <w:rFonts w:ascii="Arial" w:eastAsiaTheme="minorHAnsi" w:hAnsi="Arial" w:cs="Arial"/>
          <w:color w:val="auto"/>
          <w:sz w:val="24"/>
          <w:szCs w:val="24"/>
          <w:lang w:val="es-ES" w:eastAsia="en-US"/>
        </w:rPr>
        <w:id w:val="-836299604"/>
        <w:docPartObj>
          <w:docPartGallery w:val="Table of Contents"/>
          <w:docPartUnique/>
        </w:docPartObj>
      </w:sdtPr>
      <w:sdtEndPr>
        <w:rPr>
          <w:b/>
          <w:bCs/>
        </w:rPr>
      </w:sdtEndPr>
      <w:sdtContent>
        <w:p w14:paraId="3DC42656" w14:textId="77777777" w:rsidR="00CF4AE7" w:rsidRPr="00CD1AD9" w:rsidRDefault="002D6D1F" w:rsidP="00F674D4">
          <w:pPr>
            <w:pStyle w:val="TtulodeTDC"/>
            <w:spacing w:line="480" w:lineRule="auto"/>
            <w:jc w:val="both"/>
            <w:rPr>
              <w:rFonts w:ascii="Arial" w:hAnsi="Arial" w:cs="Arial"/>
              <w:b/>
              <w:color w:val="auto"/>
              <w:sz w:val="24"/>
              <w:szCs w:val="24"/>
            </w:rPr>
          </w:pPr>
          <w:r w:rsidRPr="00CD1AD9">
            <w:rPr>
              <w:rFonts w:ascii="Arial" w:hAnsi="Arial" w:cs="Arial"/>
              <w:b/>
              <w:color w:val="auto"/>
              <w:sz w:val="24"/>
              <w:szCs w:val="24"/>
              <w:lang w:val="es-ES"/>
            </w:rPr>
            <w:t>TABLA DE CONTENIDOS</w:t>
          </w:r>
        </w:p>
        <w:p w14:paraId="5F633CFA" w14:textId="77777777" w:rsidR="00F76DFC" w:rsidRDefault="008153A6">
          <w:pPr>
            <w:pStyle w:val="TDC1"/>
            <w:rPr>
              <w:rFonts w:cstheme="minorBidi"/>
              <w:noProof/>
              <w:lang w:val="es-ES" w:eastAsia="es-ES"/>
            </w:rPr>
          </w:pPr>
          <w:r w:rsidRPr="00CD1AD9">
            <w:rPr>
              <w:rFonts w:ascii="Arial" w:hAnsi="Arial" w:cs="Arial"/>
              <w:sz w:val="24"/>
              <w:szCs w:val="24"/>
            </w:rPr>
            <w:fldChar w:fldCharType="begin"/>
          </w:r>
          <w:r w:rsidR="00CF4AE7" w:rsidRPr="00CD1AD9">
            <w:rPr>
              <w:rFonts w:ascii="Arial" w:hAnsi="Arial" w:cs="Arial"/>
              <w:sz w:val="24"/>
              <w:szCs w:val="24"/>
            </w:rPr>
            <w:instrText xml:space="preserve"> TOC \o "1-3" \h \z \u </w:instrText>
          </w:r>
          <w:r w:rsidRPr="00CD1AD9">
            <w:rPr>
              <w:rFonts w:ascii="Arial" w:hAnsi="Arial" w:cs="Arial"/>
              <w:sz w:val="24"/>
              <w:szCs w:val="24"/>
            </w:rPr>
            <w:fldChar w:fldCharType="separate"/>
          </w:r>
          <w:hyperlink w:anchor="_Toc516437988" w:history="1">
            <w:r w:rsidR="00F76DFC" w:rsidRPr="00C15840">
              <w:rPr>
                <w:rStyle w:val="Hipervnculo"/>
                <w:rFonts w:ascii="Arial" w:hAnsi="Arial" w:cs="Arial"/>
                <w:b/>
                <w:noProof/>
              </w:rPr>
              <w:t>CAPITULO I</w:t>
            </w:r>
            <w:r w:rsidR="00F76DFC">
              <w:rPr>
                <w:noProof/>
                <w:webHidden/>
              </w:rPr>
              <w:tab/>
            </w:r>
            <w:r w:rsidR="00F76DFC">
              <w:rPr>
                <w:noProof/>
                <w:webHidden/>
              </w:rPr>
              <w:fldChar w:fldCharType="begin"/>
            </w:r>
            <w:r w:rsidR="00F76DFC">
              <w:rPr>
                <w:noProof/>
                <w:webHidden/>
              </w:rPr>
              <w:instrText xml:space="preserve"> PAGEREF _Toc516437988 \h </w:instrText>
            </w:r>
            <w:r w:rsidR="00F76DFC">
              <w:rPr>
                <w:noProof/>
                <w:webHidden/>
              </w:rPr>
            </w:r>
            <w:r w:rsidR="00F76DFC">
              <w:rPr>
                <w:noProof/>
                <w:webHidden/>
              </w:rPr>
              <w:fldChar w:fldCharType="separate"/>
            </w:r>
            <w:r w:rsidR="00F76DFC">
              <w:rPr>
                <w:noProof/>
                <w:webHidden/>
              </w:rPr>
              <w:t>2</w:t>
            </w:r>
            <w:r w:rsidR="00F76DFC">
              <w:rPr>
                <w:noProof/>
                <w:webHidden/>
              </w:rPr>
              <w:fldChar w:fldCharType="end"/>
            </w:r>
          </w:hyperlink>
        </w:p>
        <w:p w14:paraId="7D2729FE" w14:textId="77777777" w:rsidR="00F76DFC" w:rsidRDefault="00EF64BC">
          <w:pPr>
            <w:pStyle w:val="TDC1"/>
            <w:rPr>
              <w:rFonts w:cstheme="minorBidi"/>
              <w:noProof/>
              <w:lang w:val="es-ES" w:eastAsia="es-ES"/>
            </w:rPr>
          </w:pPr>
          <w:hyperlink w:anchor="_Toc516437989" w:history="1">
            <w:r w:rsidR="00F76DFC" w:rsidRPr="00C15840">
              <w:rPr>
                <w:rStyle w:val="Hipervnculo"/>
                <w:rFonts w:ascii="Arial" w:hAnsi="Arial" w:cs="Arial"/>
                <w:b/>
                <w:noProof/>
              </w:rPr>
              <w:t>GENERALIDADES</w:t>
            </w:r>
            <w:r w:rsidR="00F76DFC">
              <w:rPr>
                <w:noProof/>
                <w:webHidden/>
              </w:rPr>
              <w:tab/>
            </w:r>
            <w:r w:rsidR="00F76DFC">
              <w:rPr>
                <w:noProof/>
                <w:webHidden/>
              </w:rPr>
              <w:fldChar w:fldCharType="begin"/>
            </w:r>
            <w:r w:rsidR="00F76DFC">
              <w:rPr>
                <w:noProof/>
                <w:webHidden/>
              </w:rPr>
              <w:instrText xml:space="preserve"> PAGEREF _Toc516437989 \h </w:instrText>
            </w:r>
            <w:r w:rsidR="00F76DFC">
              <w:rPr>
                <w:noProof/>
                <w:webHidden/>
              </w:rPr>
            </w:r>
            <w:r w:rsidR="00F76DFC">
              <w:rPr>
                <w:noProof/>
                <w:webHidden/>
              </w:rPr>
              <w:fldChar w:fldCharType="separate"/>
            </w:r>
            <w:r w:rsidR="00F76DFC">
              <w:rPr>
                <w:noProof/>
                <w:webHidden/>
              </w:rPr>
              <w:t>2</w:t>
            </w:r>
            <w:r w:rsidR="00F76DFC">
              <w:rPr>
                <w:noProof/>
                <w:webHidden/>
              </w:rPr>
              <w:fldChar w:fldCharType="end"/>
            </w:r>
          </w:hyperlink>
        </w:p>
        <w:p w14:paraId="6282FA0B" w14:textId="77777777" w:rsidR="00F76DFC" w:rsidRDefault="00EF64BC">
          <w:pPr>
            <w:pStyle w:val="TDC2"/>
            <w:tabs>
              <w:tab w:val="left" w:pos="880"/>
              <w:tab w:val="right" w:leader="dot" w:pos="9111"/>
            </w:tabs>
            <w:rPr>
              <w:rFonts w:cstheme="minorBidi"/>
              <w:noProof/>
              <w:lang w:val="es-ES" w:eastAsia="es-ES"/>
            </w:rPr>
          </w:pPr>
          <w:hyperlink w:anchor="_Toc516437990" w:history="1">
            <w:r w:rsidR="00F76DFC" w:rsidRPr="00C15840">
              <w:rPr>
                <w:rStyle w:val="Hipervnculo"/>
                <w:rFonts w:ascii="Arial" w:hAnsi="Arial" w:cs="Arial"/>
                <w:b/>
                <w:noProof/>
              </w:rPr>
              <w:t>1.1.</w:t>
            </w:r>
            <w:r w:rsidR="00F76DFC">
              <w:rPr>
                <w:rFonts w:cstheme="minorBidi"/>
                <w:noProof/>
                <w:lang w:val="es-ES" w:eastAsia="es-ES"/>
              </w:rPr>
              <w:tab/>
            </w:r>
            <w:r w:rsidR="00F76DFC" w:rsidRPr="00C15840">
              <w:rPr>
                <w:rStyle w:val="Hipervnculo"/>
                <w:rFonts w:ascii="Arial" w:hAnsi="Arial" w:cs="Arial"/>
                <w:b/>
                <w:noProof/>
              </w:rPr>
              <w:t>INTRODUCCION</w:t>
            </w:r>
            <w:r w:rsidR="00F76DFC">
              <w:rPr>
                <w:noProof/>
                <w:webHidden/>
              </w:rPr>
              <w:tab/>
            </w:r>
            <w:r w:rsidR="00F76DFC">
              <w:rPr>
                <w:noProof/>
                <w:webHidden/>
              </w:rPr>
              <w:fldChar w:fldCharType="begin"/>
            </w:r>
            <w:r w:rsidR="00F76DFC">
              <w:rPr>
                <w:noProof/>
                <w:webHidden/>
              </w:rPr>
              <w:instrText xml:space="preserve"> PAGEREF _Toc516437990 \h </w:instrText>
            </w:r>
            <w:r w:rsidR="00F76DFC">
              <w:rPr>
                <w:noProof/>
                <w:webHidden/>
              </w:rPr>
            </w:r>
            <w:r w:rsidR="00F76DFC">
              <w:rPr>
                <w:noProof/>
                <w:webHidden/>
              </w:rPr>
              <w:fldChar w:fldCharType="separate"/>
            </w:r>
            <w:r w:rsidR="00F76DFC">
              <w:rPr>
                <w:noProof/>
                <w:webHidden/>
              </w:rPr>
              <w:t>2</w:t>
            </w:r>
            <w:r w:rsidR="00F76DFC">
              <w:rPr>
                <w:noProof/>
                <w:webHidden/>
              </w:rPr>
              <w:fldChar w:fldCharType="end"/>
            </w:r>
          </w:hyperlink>
        </w:p>
        <w:p w14:paraId="55BF731A" w14:textId="77777777" w:rsidR="00F76DFC" w:rsidRDefault="00EF64BC">
          <w:pPr>
            <w:pStyle w:val="TDC2"/>
            <w:tabs>
              <w:tab w:val="left" w:pos="660"/>
              <w:tab w:val="right" w:leader="dot" w:pos="9111"/>
            </w:tabs>
            <w:rPr>
              <w:rFonts w:cstheme="minorBidi"/>
              <w:noProof/>
              <w:lang w:val="es-ES" w:eastAsia="es-ES"/>
            </w:rPr>
          </w:pPr>
          <w:hyperlink w:anchor="_Toc516437991" w:history="1">
            <w:r w:rsidR="00F76DFC" w:rsidRPr="00C15840">
              <w:rPr>
                <w:rStyle w:val="Hipervnculo"/>
                <w:rFonts w:ascii="Arial" w:hAnsi="Arial" w:cs="Arial"/>
                <w:b/>
                <w:noProof/>
              </w:rPr>
              <w:t>2.</w:t>
            </w:r>
            <w:r w:rsidR="00F76DFC">
              <w:rPr>
                <w:rFonts w:cstheme="minorBidi"/>
                <w:noProof/>
                <w:lang w:val="es-ES" w:eastAsia="es-ES"/>
              </w:rPr>
              <w:tab/>
            </w:r>
            <w:r w:rsidR="00F76DFC" w:rsidRPr="00C15840">
              <w:rPr>
                <w:rStyle w:val="Hipervnculo"/>
                <w:rFonts w:ascii="Arial" w:hAnsi="Arial" w:cs="Arial"/>
                <w:b/>
                <w:noProof/>
              </w:rPr>
              <w:t>ANTECEDENTES</w:t>
            </w:r>
            <w:r w:rsidR="00F76DFC">
              <w:rPr>
                <w:noProof/>
                <w:webHidden/>
              </w:rPr>
              <w:tab/>
            </w:r>
            <w:r w:rsidR="00F76DFC">
              <w:rPr>
                <w:noProof/>
                <w:webHidden/>
              </w:rPr>
              <w:fldChar w:fldCharType="begin"/>
            </w:r>
            <w:r w:rsidR="00F76DFC">
              <w:rPr>
                <w:noProof/>
                <w:webHidden/>
              </w:rPr>
              <w:instrText xml:space="preserve"> PAGEREF _Toc516437991 \h </w:instrText>
            </w:r>
            <w:r w:rsidR="00F76DFC">
              <w:rPr>
                <w:noProof/>
                <w:webHidden/>
              </w:rPr>
            </w:r>
            <w:r w:rsidR="00F76DFC">
              <w:rPr>
                <w:noProof/>
                <w:webHidden/>
              </w:rPr>
              <w:fldChar w:fldCharType="separate"/>
            </w:r>
            <w:r w:rsidR="00F76DFC">
              <w:rPr>
                <w:noProof/>
                <w:webHidden/>
              </w:rPr>
              <w:t>3</w:t>
            </w:r>
            <w:r w:rsidR="00F76DFC">
              <w:rPr>
                <w:noProof/>
                <w:webHidden/>
              </w:rPr>
              <w:fldChar w:fldCharType="end"/>
            </w:r>
          </w:hyperlink>
        </w:p>
        <w:p w14:paraId="2CAF96FF" w14:textId="77777777" w:rsidR="00F76DFC" w:rsidRDefault="00EF64BC">
          <w:pPr>
            <w:pStyle w:val="TDC3"/>
            <w:tabs>
              <w:tab w:val="left" w:pos="1100"/>
              <w:tab w:val="right" w:leader="dot" w:pos="9111"/>
            </w:tabs>
            <w:rPr>
              <w:rFonts w:cstheme="minorBidi"/>
              <w:noProof/>
              <w:lang w:val="es-ES" w:eastAsia="es-ES"/>
            </w:rPr>
          </w:pPr>
          <w:hyperlink w:anchor="_Toc516437992" w:history="1">
            <w:r w:rsidR="00F76DFC" w:rsidRPr="00C15840">
              <w:rPr>
                <w:rStyle w:val="Hipervnculo"/>
                <w:rFonts w:ascii="Arial" w:hAnsi="Arial" w:cs="Arial"/>
                <w:b/>
                <w:noProof/>
              </w:rPr>
              <w:t>2.1.</w:t>
            </w:r>
            <w:r w:rsidR="00F76DFC">
              <w:rPr>
                <w:rFonts w:cstheme="minorBidi"/>
                <w:noProof/>
                <w:lang w:val="es-ES" w:eastAsia="es-ES"/>
              </w:rPr>
              <w:tab/>
            </w:r>
            <w:r w:rsidR="00F76DFC" w:rsidRPr="00C15840">
              <w:rPr>
                <w:rStyle w:val="Hipervnculo"/>
                <w:rFonts w:ascii="Arial" w:hAnsi="Arial" w:cs="Arial"/>
                <w:b/>
                <w:noProof/>
              </w:rPr>
              <w:t>ANTECEDENTES INSTITUCIONALES</w:t>
            </w:r>
            <w:r w:rsidR="00F76DFC">
              <w:rPr>
                <w:noProof/>
                <w:webHidden/>
              </w:rPr>
              <w:tab/>
            </w:r>
            <w:r w:rsidR="00F76DFC">
              <w:rPr>
                <w:noProof/>
                <w:webHidden/>
              </w:rPr>
              <w:fldChar w:fldCharType="begin"/>
            </w:r>
            <w:r w:rsidR="00F76DFC">
              <w:rPr>
                <w:noProof/>
                <w:webHidden/>
              </w:rPr>
              <w:instrText xml:space="preserve"> PAGEREF _Toc516437992 \h </w:instrText>
            </w:r>
            <w:r w:rsidR="00F76DFC">
              <w:rPr>
                <w:noProof/>
                <w:webHidden/>
              </w:rPr>
            </w:r>
            <w:r w:rsidR="00F76DFC">
              <w:rPr>
                <w:noProof/>
                <w:webHidden/>
              </w:rPr>
              <w:fldChar w:fldCharType="separate"/>
            </w:r>
            <w:r w:rsidR="00F76DFC">
              <w:rPr>
                <w:noProof/>
                <w:webHidden/>
              </w:rPr>
              <w:t>3</w:t>
            </w:r>
            <w:r w:rsidR="00F76DFC">
              <w:rPr>
                <w:noProof/>
                <w:webHidden/>
              </w:rPr>
              <w:fldChar w:fldCharType="end"/>
            </w:r>
          </w:hyperlink>
        </w:p>
        <w:p w14:paraId="6740735A" w14:textId="77777777" w:rsidR="00F76DFC" w:rsidRDefault="00EF64BC">
          <w:pPr>
            <w:pStyle w:val="TDC3"/>
            <w:tabs>
              <w:tab w:val="left" w:pos="1100"/>
              <w:tab w:val="right" w:leader="dot" w:pos="9111"/>
            </w:tabs>
            <w:rPr>
              <w:rFonts w:cstheme="minorBidi"/>
              <w:noProof/>
              <w:lang w:val="es-ES" w:eastAsia="es-ES"/>
            </w:rPr>
          </w:pPr>
          <w:hyperlink w:anchor="_Toc516437993" w:history="1">
            <w:r w:rsidR="00F76DFC" w:rsidRPr="00C15840">
              <w:rPr>
                <w:rStyle w:val="Hipervnculo"/>
                <w:rFonts w:ascii="Arial" w:hAnsi="Arial" w:cs="Arial"/>
                <w:b/>
                <w:noProof/>
              </w:rPr>
              <w:t>2.2.</w:t>
            </w:r>
            <w:r w:rsidR="00F76DFC">
              <w:rPr>
                <w:rFonts w:cstheme="minorBidi"/>
                <w:noProof/>
                <w:lang w:val="es-ES" w:eastAsia="es-ES"/>
              </w:rPr>
              <w:tab/>
            </w:r>
            <w:r w:rsidR="00F76DFC" w:rsidRPr="00C15840">
              <w:rPr>
                <w:rStyle w:val="Hipervnculo"/>
                <w:rFonts w:ascii="Arial" w:hAnsi="Arial" w:cs="Arial"/>
                <w:b/>
                <w:noProof/>
              </w:rPr>
              <w:t>TRABAJOS AFINES</w:t>
            </w:r>
            <w:r w:rsidR="00F76DFC">
              <w:rPr>
                <w:noProof/>
                <w:webHidden/>
              </w:rPr>
              <w:tab/>
            </w:r>
            <w:r w:rsidR="00F76DFC">
              <w:rPr>
                <w:noProof/>
                <w:webHidden/>
              </w:rPr>
              <w:fldChar w:fldCharType="begin"/>
            </w:r>
            <w:r w:rsidR="00F76DFC">
              <w:rPr>
                <w:noProof/>
                <w:webHidden/>
              </w:rPr>
              <w:instrText xml:space="preserve"> PAGEREF _Toc516437993 \h </w:instrText>
            </w:r>
            <w:r w:rsidR="00F76DFC">
              <w:rPr>
                <w:noProof/>
                <w:webHidden/>
              </w:rPr>
            </w:r>
            <w:r w:rsidR="00F76DFC">
              <w:rPr>
                <w:noProof/>
                <w:webHidden/>
              </w:rPr>
              <w:fldChar w:fldCharType="separate"/>
            </w:r>
            <w:r w:rsidR="00F76DFC">
              <w:rPr>
                <w:noProof/>
                <w:webHidden/>
              </w:rPr>
              <w:t>4</w:t>
            </w:r>
            <w:r w:rsidR="00F76DFC">
              <w:rPr>
                <w:noProof/>
                <w:webHidden/>
              </w:rPr>
              <w:fldChar w:fldCharType="end"/>
            </w:r>
          </w:hyperlink>
        </w:p>
        <w:p w14:paraId="2E961ECF" w14:textId="77777777" w:rsidR="00F76DFC" w:rsidRDefault="00EF64BC">
          <w:pPr>
            <w:pStyle w:val="TDC2"/>
            <w:tabs>
              <w:tab w:val="left" w:pos="660"/>
              <w:tab w:val="right" w:leader="dot" w:pos="9111"/>
            </w:tabs>
            <w:rPr>
              <w:rFonts w:cstheme="minorBidi"/>
              <w:noProof/>
              <w:lang w:val="es-ES" w:eastAsia="es-ES"/>
            </w:rPr>
          </w:pPr>
          <w:hyperlink w:anchor="_Toc516437994" w:history="1">
            <w:r w:rsidR="00F76DFC" w:rsidRPr="00C15840">
              <w:rPr>
                <w:rStyle w:val="Hipervnculo"/>
                <w:rFonts w:ascii="Arial" w:hAnsi="Arial" w:cs="Arial"/>
                <w:b/>
                <w:noProof/>
              </w:rPr>
              <w:t>3.</w:t>
            </w:r>
            <w:r w:rsidR="00F76DFC">
              <w:rPr>
                <w:rFonts w:cstheme="minorBidi"/>
                <w:noProof/>
                <w:lang w:val="es-ES" w:eastAsia="es-ES"/>
              </w:rPr>
              <w:tab/>
            </w:r>
            <w:r w:rsidR="00F76DFC" w:rsidRPr="00C15840">
              <w:rPr>
                <w:rStyle w:val="Hipervnculo"/>
                <w:rFonts w:ascii="Arial" w:hAnsi="Arial" w:cs="Arial"/>
                <w:b/>
                <w:noProof/>
              </w:rPr>
              <w:t>PLANTEAMIENTO DEL PROBLEMA</w:t>
            </w:r>
            <w:r w:rsidR="00F76DFC">
              <w:rPr>
                <w:noProof/>
                <w:webHidden/>
              </w:rPr>
              <w:tab/>
            </w:r>
            <w:r w:rsidR="00F76DFC">
              <w:rPr>
                <w:noProof/>
                <w:webHidden/>
              </w:rPr>
              <w:fldChar w:fldCharType="begin"/>
            </w:r>
            <w:r w:rsidR="00F76DFC">
              <w:rPr>
                <w:noProof/>
                <w:webHidden/>
              </w:rPr>
              <w:instrText xml:space="preserve"> PAGEREF _Toc516437994 \h </w:instrText>
            </w:r>
            <w:r w:rsidR="00F76DFC">
              <w:rPr>
                <w:noProof/>
                <w:webHidden/>
              </w:rPr>
            </w:r>
            <w:r w:rsidR="00F76DFC">
              <w:rPr>
                <w:noProof/>
                <w:webHidden/>
              </w:rPr>
              <w:fldChar w:fldCharType="separate"/>
            </w:r>
            <w:r w:rsidR="00F76DFC">
              <w:rPr>
                <w:noProof/>
                <w:webHidden/>
              </w:rPr>
              <w:t>5</w:t>
            </w:r>
            <w:r w:rsidR="00F76DFC">
              <w:rPr>
                <w:noProof/>
                <w:webHidden/>
              </w:rPr>
              <w:fldChar w:fldCharType="end"/>
            </w:r>
          </w:hyperlink>
        </w:p>
        <w:p w14:paraId="5028C03E" w14:textId="77777777" w:rsidR="00F76DFC" w:rsidRDefault="00EF64BC">
          <w:pPr>
            <w:pStyle w:val="TDC3"/>
            <w:tabs>
              <w:tab w:val="left" w:pos="1100"/>
              <w:tab w:val="right" w:leader="dot" w:pos="9111"/>
            </w:tabs>
            <w:rPr>
              <w:rFonts w:cstheme="minorBidi"/>
              <w:noProof/>
              <w:lang w:val="es-ES" w:eastAsia="es-ES"/>
            </w:rPr>
          </w:pPr>
          <w:hyperlink w:anchor="_Toc516437995" w:history="1">
            <w:r w:rsidR="00F76DFC" w:rsidRPr="00C15840">
              <w:rPr>
                <w:rStyle w:val="Hipervnculo"/>
                <w:rFonts w:ascii="Arial" w:hAnsi="Arial" w:cs="Arial"/>
                <w:b/>
                <w:noProof/>
              </w:rPr>
              <w:t>3.1.</w:t>
            </w:r>
            <w:r w:rsidR="00F76DFC">
              <w:rPr>
                <w:rFonts w:cstheme="minorBidi"/>
                <w:noProof/>
                <w:lang w:val="es-ES" w:eastAsia="es-ES"/>
              </w:rPr>
              <w:tab/>
            </w:r>
            <w:r w:rsidR="00F76DFC" w:rsidRPr="00C15840">
              <w:rPr>
                <w:rStyle w:val="Hipervnculo"/>
                <w:rFonts w:ascii="Arial" w:hAnsi="Arial" w:cs="Arial"/>
                <w:b/>
                <w:noProof/>
              </w:rPr>
              <w:t>AMBITO DEL PROBLEMA</w:t>
            </w:r>
            <w:r w:rsidR="00F76DFC">
              <w:rPr>
                <w:noProof/>
                <w:webHidden/>
              </w:rPr>
              <w:tab/>
            </w:r>
            <w:r w:rsidR="00F76DFC">
              <w:rPr>
                <w:noProof/>
                <w:webHidden/>
              </w:rPr>
              <w:fldChar w:fldCharType="begin"/>
            </w:r>
            <w:r w:rsidR="00F76DFC">
              <w:rPr>
                <w:noProof/>
                <w:webHidden/>
              </w:rPr>
              <w:instrText xml:space="preserve"> PAGEREF _Toc516437995 \h </w:instrText>
            </w:r>
            <w:r w:rsidR="00F76DFC">
              <w:rPr>
                <w:noProof/>
                <w:webHidden/>
              </w:rPr>
            </w:r>
            <w:r w:rsidR="00F76DFC">
              <w:rPr>
                <w:noProof/>
                <w:webHidden/>
              </w:rPr>
              <w:fldChar w:fldCharType="separate"/>
            </w:r>
            <w:r w:rsidR="00F76DFC">
              <w:rPr>
                <w:noProof/>
                <w:webHidden/>
              </w:rPr>
              <w:t>5</w:t>
            </w:r>
            <w:r w:rsidR="00F76DFC">
              <w:rPr>
                <w:noProof/>
                <w:webHidden/>
              </w:rPr>
              <w:fldChar w:fldCharType="end"/>
            </w:r>
          </w:hyperlink>
        </w:p>
        <w:p w14:paraId="4663EA95" w14:textId="77777777" w:rsidR="00F76DFC" w:rsidRDefault="00EF64BC">
          <w:pPr>
            <w:pStyle w:val="TDC3"/>
            <w:tabs>
              <w:tab w:val="left" w:pos="1320"/>
              <w:tab w:val="right" w:leader="dot" w:pos="9111"/>
            </w:tabs>
            <w:rPr>
              <w:rFonts w:cstheme="minorBidi"/>
              <w:noProof/>
              <w:lang w:val="es-ES" w:eastAsia="es-ES"/>
            </w:rPr>
          </w:pPr>
          <w:hyperlink w:anchor="_Toc516437996" w:history="1">
            <w:r w:rsidR="00F76DFC" w:rsidRPr="00C15840">
              <w:rPr>
                <w:rStyle w:val="Hipervnculo"/>
                <w:rFonts w:ascii="Arial" w:hAnsi="Arial" w:cs="Arial"/>
                <w:b/>
                <w:noProof/>
              </w:rPr>
              <w:t>3.1.1.</w:t>
            </w:r>
            <w:r w:rsidR="00F76DFC">
              <w:rPr>
                <w:rFonts w:cstheme="minorBidi"/>
                <w:noProof/>
                <w:lang w:val="es-ES" w:eastAsia="es-ES"/>
              </w:rPr>
              <w:tab/>
            </w:r>
            <w:r w:rsidR="00F76DFC" w:rsidRPr="00C15840">
              <w:rPr>
                <w:rStyle w:val="Hipervnculo"/>
                <w:rFonts w:ascii="Arial" w:hAnsi="Arial" w:cs="Arial"/>
                <w:b/>
                <w:noProof/>
              </w:rPr>
              <w:t>PROBLEMA CENTRAL</w:t>
            </w:r>
            <w:r w:rsidR="00F76DFC">
              <w:rPr>
                <w:noProof/>
                <w:webHidden/>
              </w:rPr>
              <w:tab/>
            </w:r>
            <w:r w:rsidR="00F76DFC">
              <w:rPr>
                <w:noProof/>
                <w:webHidden/>
              </w:rPr>
              <w:fldChar w:fldCharType="begin"/>
            </w:r>
            <w:r w:rsidR="00F76DFC">
              <w:rPr>
                <w:noProof/>
                <w:webHidden/>
              </w:rPr>
              <w:instrText xml:space="preserve"> PAGEREF _Toc516437996 \h </w:instrText>
            </w:r>
            <w:r w:rsidR="00F76DFC">
              <w:rPr>
                <w:noProof/>
                <w:webHidden/>
              </w:rPr>
            </w:r>
            <w:r w:rsidR="00F76DFC">
              <w:rPr>
                <w:noProof/>
                <w:webHidden/>
              </w:rPr>
              <w:fldChar w:fldCharType="separate"/>
            </w:r>
            <w:r w:rsidR="00F76DFC">
              <w:rPr>
                <w:noProof/>
                <w:webHidden/>
              </w:rPr>
              <w:t>10</w:t>
            </w:r>
            <w:r w:rsidR="00F76DFC">
              <w:rPr>
                <w:noProof/>
                <w:webHidden/>
              </w:rPr>
              <w:fldChar w:fldCharType="end"/>
            </w:r>
          </w:hyperlink>
        </w:p>
        <w:p w14:paraId="022B2ABA" w14:textId="77777777" w:rsidR="00F76DFC" w:rsidRDefault="00EF64BC">
          <w:pPr>
            <w:pStyle w:val="TDC3"/>
            <w:tabs>
              <w:tab w:val="left" w:pos="1320"/>
              <w:tab w:val="right" w:leader="dot" w:pos="9111"/>
            </w:tabs>
            <w:rPr>
              <w:rFonts w:cstheme="minorBidi"/>
              <w:noProof/>
              <w:lang w:val="es-ES" w:eastAsia="es-ES"/>
            </w:rPr>
          </w:pPr>
          <w:hyperlink w:anchor="_Toc516437997" w:history="1">
            <w:r w:rsidR="00F76DFC" w:rsidRPr="00C15840">
              <w:rPr>
                <w:rStyle w:val="Hipervnculo"/>
                <w:rFonts w:ascii="Arial" w:hAnsi="Arial" w:cs="Arial"/>
                <w:b/>
                <w:noProof/>
              </w:rPr>
              <w:t>3.1.2.</w:t>
            </w:r>
            <w:r w:rsidR="00F76DFC">
              <w:rPr>
                <w:rFonts w:cstheme="minorBidi"/>
                <w:noProof/>
                <w:lang w:val="es-ES" w:eastAsia="es-ES"/>
              </w:rPr>
              <w:tab/>
            </w:r>
            <w:r w:rsidR="00F76DFC" w:rsidRPr="00C15840">
              <w:rPr>
                <w:rStyle w:val="Hipervnculo"/>
                <w:rFonts w:ascii="Arial" w:hAnsi="Arial" w:cs="Arial"/>
                <w:b/>
                <w:noProof/>
              </w:rPr>
              <w:t>PROBLEMASSECUNDARIOS.</w:t>
            </w:r>
            <w:r w:rsidR="00F76DFC">
              <w:rPr>
                <w:noProof/>
                <w:webHidden/>
              </w:rPr>
              <w:tab/>
            </w:r>
            <w:r w:rsidR="00F76DFC">
              <w:rPr>
                <w:noProof/>
                <w:webHidden/>
              </w:rPr>
              <w:fldChar w:fldCharType="begin"/>
            </w:r>
            <w:r w:rsidR="00F76DFC">
              <w:rPr>
                <w:noProof/>
                <w:webHidden/>
              </w:rPr>
              <w:instrText xml:space="preserve"> PAGEREF _Toc516437997 \h </w:instrText>
            </w:r>
            <w:r w:rsidR="00F76DFC">
              <w:rPr>
                <w:noProof/>
                <w:webHidden/>
              </w:rPr>
            </w:r>
            <w:r w:rsidR="00F76DFC">
              <w:rPr>
                <w:noProof/>
                <w:webHidden/>
              </w:rPr>
              <w:fldChar w:fldCharType="separate"/>
            </w:r>
            <w:r w:rsidR="00F76DFC">
              <w:rPr>
                <w:noProof/>
                <w:webHidden/>
              </w:rPr>
              <w:t>10</w:t>
            </w:r>
            <w:r w:rsidR="00F76DFC">
              <w:rPr>
                <w:noProof/>
                <w:webHidden/>
              </w:rPr>
              <w:fldChar w:fldCharType="end"/>
            </w:r>
          </w:hyperlink>
        </w:p>
        <w:p w14:paraId="4D12D7D1" w14:textId="77777777" w:rsidR="00F76DFC" w:rsidRDefault="00EF64BC">
          <w:pPr>
            <w:pStyle w:val="TDC2"/>
            <w:tabs>
              <w:tab w:val="left" w:pos="660"/>
              <w:tab w:val="right" w:leader="dot" w:pos="9111"/>
            </w:tabs>
            <w:rPr>
              <w:rFonts w:cstheme="minorBidi"/>
              <w:noProof/>
              <w:lang w:val="es-ES" w:eastAsia="es-ES"/>
            </w:rPr>
          </w:pPr>
          <w:hyperlink w:anchor="_Toc516437998" w:history="1">
            <w:r w:rsidR="00F76DFC" w:rsidRPr="00C15840">
              <w:rPr>
                <w:rStyle w:val="Hipervnculo"/>
                <w:rFonts w:ascii="Arial" w:hAnsi="Arial" w:cs="Arial"/>
                <w:b/>
                <w:noProof/>
              </w:rPr>
              <w:t>4.</w:t>
            </w:r>
            <w:r w:rsidR="00F76DFC">
              <w:rPr>
                <w:rFonts w:cstheme="minorBidi"/>
                <w:noProof/>
                <w:lang w:val="es-ES" w:eastAsia="es-ES"/>
              </w:rPr>
              <w:tab/>
            </w:r>
            <w:r w:rsidR="00F76DFC" w:rsidRPr="00C15840">
              <w:rPr>
                <w:rStyle w:val="Hipervnculo"/>
                <w:rFonts w:ascii="Arial" w:hAnsi="Arial" w:cs="Arial"/>
                <w:b/>
                <w:noProof/>
              </w:rPr>
              <w:t>OBJETIVOS</w:t>
            </w:r>
            <w:r w:rsidR="00F76DFC">
              <w:rPr>
                <w:noProof/>
                <w:webHidden/>
              </w:rPr>
              <w:tab/>
            </w:r>
            <w:r w:rsidR="00F76DFC">
              <w:rPr>
                <w:noProof/>
                <w:webHidden/>
              </w:rPr>
              <w:fldChar w:fldCharType="begin"/>
            </w:r>
            <w:r w:rsidR="00F76DFC">
              <w:rPr>
                <w:noProof/>
                <w:webHidden/>
              </w:rPr>
              <w:instrText xml:space="preserve"> PAGEREF _Toc516437998 \h </w:instrText>
            </w:r>
            <w:r w:rsidR="00F76DFC">
              <w:rPr>
                <w:noProof/>
                <w:webHidden/>
              </w:rPr>
            </w:r>
            <w:r w:rsidR="00F76DFC">
              <w:rPr>
                <w:noProof/>
                <w:webHidden/>
              </w:rPr>
              <w:fldChar w:fldCharType="separate"/>
            </w:r>
            <w:r w:rsidR="00F76DFC">
              <w:rPr>
                <w:noProof/>
                <w:webHidden/>
              </w:rPr>
              <w:t>11</w:t>
            </w:r>
            <w:r w:rsidR="00F76DFC">
              <w:rPr>
                <w:noProof/>
                <w:webHidden/>
              </w:rPr>
              <w:fldChar w:fldCharType="end"/>
            </w:r>
          </w:hyperlink>
        </w:p>
        <w:p w14:paraId="66EE5A3F" w14:textId="77777777" w:rsidR="00F76DFC" w:rsidRDefault="00EF64BC">
          <w:pPr>
            <w:pStyle w:val="TDC3"/>
            <w:tabs>
              <w:tab w:val="left" w:pos="1100"/>
              <w:tab w:val="right" w:leader="dot" w:pos="9111"/>
            </w:tabs>
            <w:rPr>
              <w:rFonts w:cstheme="minorBidi"/>
              <w:noProof/>
              <w:lang w:val="es-ES" w:eastAsia="es-ES"/>
            </w:rPr>
          </w:pPr>
          <w:hyperlink w:anchor="_Toc516437999" w:history="1">
            <w:r w:rsidR="00F76DFC" w:rsidRPr="00C15840">
              <w:rPr>
                <w:rStyle w:val="Hipervnculo"/>
                <w:rFonts w:ascii="Arial" w:hAnsi="Arial" w:cs="Arial"/>
                <w:b/>
                <w:noProof/>
              </w:rPr>
              <w:t>4.1.</w:t>
            </w:r>
            <w:r w:rsidR="00F76DFC">
              <w:rPr>
                <w:rFonts w:cstheme="minorBidi"/>
                <w:noProof/>
                <w:lang w:val="es-ES" w:eastAsia="es-ES"/>
              </w:rPr>
              <w:tab/>
            </w:r>
            <w:r w:rsidR="00F76DFC" w:rsidRPr="00C15840">
              <w:rPr>
                <w:rStyle w:val="Hipervnculo"/>
                <w:rFonts w:ascii="Arial" w:hAnsi="Arial" w:cs="Arial"/>
                <w:b/>
                <w:noProof/>
              </w:rPr>
              <w:t>OBJETIVO GENERAL</w:t>
            </w:r>
            <w:r w:rsidR="00F76DFC">
              <w:rPr>
                <w:noProof/>
                <w:webHidden/>
              </w:rPr>
              <w:tab/>
            </w:r>
            <w:r w:rsidR="00F76DFC">
              <w:rPr>
                <w:noProof/>
                <w:webHidden/>
              </w:rPr>
              <w:fldChar w:fldCharType="begin"/>
            </w:r>
            <w:r w:rsidR="00F76DFC">
              <w:rPr>
                <w:noProof/>
                <w:webHidden/>
              </w:rPr>
              <w:instrText xml:space="preserve"> PAGEREF _Toc516437999 \h </w:instrText>
            </w:r>
            <w:r w:rsidR="00F76DFC">
              <w:rPr>
                <w:noProof/>
                <w:webHidden/>
              </w:rPr>
            </w:r>
            <w:r w:rsidR="00F76DFC">
              <w:rPr>
                <w:noProof/>
                <w:webHidden/>
              </w:rPr>
              <w:fldChar w:fldCharType="separate"/>
            </w:r>
            <w:r w:rsidR="00F76DFC">
              <w:rPr>
                <w:noProof/>
                <w:webHidden/>
              </w:rPr>
              <w:t>11</w:t>
            </w:r>
            <w:r w:rsidR="00F76DFC">
              <w:rPr>
                <w:noProof/>
                <w:webHidden/>
              </w:rPr>
              <w:fldChar w:fldCharType="end"/>
            </w:r>
          </w:hyperlink>
        </w:p>
        <w:p w14:paraId="61091440" w14:textId="77777777" w:rsidR="00F76DFC" w:rsidRDefault="00EF64BC">
          <w:pPr>
            <w:pStyle w:val="TDC3"/>
            <w:tabs>
              <w:tab w:val="left" w:pos="1100"/>
              <w:tab w:val="right" w:leader="dot" w:pos="9111"/>
            </w:tabs>
            <w:rPr>
              <w:rFonts w:cstheme="minorBidi"/>
              <w:noProof/>
              <w:lang w:val="es-ES" w:eastAsia="es-ES"/>
            </w:rPr>
          </w:pPr>
          <w:hyperlink w:anchor="_Toc516438000" w:history="1">
            <w:r w:rsidR="00F76DFC" w:rsidRPr="00C15840">
              <w:rPr>
                <w:rStyle w:val="Hipervnculo"/>
                <w:rFonts w:ascii="Arial" w:hAnsi="Arial" w:cs="Arial"/>
                <w:b/>
                <w:noProof/>
              </w:rPr>
              <w:t>4.2.</w:t>
            </w:r>
            <w:r w:rsidR="00F76DFC">
              <w:rPr>
                <w:rFonts w:cstheme="minorBidi"/>
                <w:noProof/>
                <w:lang w:val="es-ES" w:eastAsia="es-ES"/>
              </w:rPr>
              <w:tab/>
            </w:r>
            <w:r w:rsidR="00F76DFC" w:rsidRPr="00C15840">
              <w:rPr>
                <w:rStyle w:val="Hipervnculo"/>
                <w:rFonts w:ascii="Arial" w:hAnsi="Arial" w:cs="Arial"/>
                <w:b/>
                <w:noProof/>
              </w:rPr>
              <w:t>OBJETIVOS ESPECIFICOS</w:t>
            </w:r>
            <w:r w:rsidR="00F76DFC">
              <w:rPr>
                <w:noProof/>
                <w:webHidden/>
              </w:rPr>
              <w:tab/>
            </w:r>
            <w:r w:rsidR="00F76DFC">
              <w:rPr>
                <w:noProof/>
                <w:webHidden/>
              </w:rPr>
              <w:fldChar w:fldCharType="begin"/>
            </w:r>
            <w:r w:rsidR="00F76DFC">
              <w:rPr>
                <w:noProof/>
                <w:webHidden/>
              </w:rPr>
              <w:instrText xml:space="preserve"> PAGEREF _Toc516438000 \h </w:instrText>
            </w:r>
            <w:r w:rsidR="00F76DFC">
              <w:rPr>
                <w:noProof/>
                <w:webHidden/>
              </w:rPr>
            </w:r>
            <w:r w:rsidR="00F76DFC">
              <w:rPr>
                <w:noProof/>
                <w:webHidden/>
              </w:rPr>
              <w:fldChar w:fldCharType="separate"/>
            </w:r>
            <w:r w:rsidR="00F76DFC">
              <w:rPr>
                <w:noProof/>
                <w:webHidden/>
              </w:rPr>
              <w:t>11</w:t>
            </w:r>
            <w:r w:rsidR="00F76DFC">
              <w:rPr>
                <w:noProof/>
                <w:webHidden/>
              </w:rPr>
              <w:fldChar w:fldCharType="end"/>
            </w:r>
          </w:hyperlink>
        </w:p>
        <w:p w14:paraId="345AD4A3" w14:textId="77777777" w:rsidR="00F76DFC" w:rsidRDefault="00EF64BC">
          <w:pPr>
            <w:pStyle w:val="TDC2"/>
            <w:tabs>
              <w:tab w:val="left" w:pos="660"/>
              <w:tab w:val="right" w:leader="dot" w:pos="9111"/>
            </w:tabs>
            <w:rPr>
              <w:rFonts w:cstheme="minorBidi"/>
              <w:noProof/>
              <w:lang w:val="es-ES" w:eastAsia="es-ES"/>
            </w:rPr>
          </w:pPr>
          <w:hyperlink w:anchor="_Toc516438001" w:history="1">
            <w:r w:rsidR="00F76DFC" w:rsidRPr="00C15840">
              <w:rPr>
                <w:rStyle w:val="Hipervnculo"/>
                <w:rFonts w:ascii="Arial" w:eastAsia="Times New Roman" w:hAnsi="Arial" w:cs="Arial"/>
                <w:b/>
                <w:noProof/>
              </w:rPr>
              <w:t>5.</w:t>
            </w:r>
            <w:r w:rsidR="00F76DFC">
              <w:rPr>
                <w:rFonts w:cstheme="minorBidi"/>
                <w:noProof/>
                <w:lang w:val="es-ES" w:eastAsia="es-ES"/>
              </w:rPr>
              <w:tab/>
            </w:r>
            <w:r w:rsidR="00F76DFC" w:rsidRPr="00C15840">
              <w:rPr>
                <w:rStyle w:val="Hipervnculo"/>
                <w:rFonts w:ascii="Arial" w:eastAsia="Times New Roman" w:hAnsi="Arial" w:cs="Arial"/>
                <w:b/>
                <w:noProof/>
              </w:rPr>
              <w:t>JUSTIFICACION</w:t>
            </w:r>
            <w:r w:rsidR="00F76DFC">
              <w:rPr>
                <w:noProof/>
                <w:webHidden/>
              </w:rPr>
              <w:tab/>
            </w:r>
            <w:r w:rsidR="00F76DFC">
              <w:rPr>
                <w:noProof/>
                <w:webHidden/>
              </w:rPr>
              <w:fldChar w:fldCharType="begin"/>
            </w:r>
            <w:r w:rsidR="00F76DFC">
              <w:rPr>
                <w:noProof/>
                <w:webHidden/>
              </w:rPr>
              <w:instrText xml:space="preserve"> PAGEREF _Toc516438001 \h </w:instrText>
            </w:r>
            <w:r w:rsidR="00F76DFC">
              <w:rPr>
                <w:noProof/>
                <w:webHidden/>
              </w:rPr>
            </w:r>
            <w:r w:rsidR="00F76DFC">
              <w:rPr>
                <w:noProof/>
                <w:webHidden/>
              </w:rPr>
              <w:fldChar w:fldCharType="separate"/>
            </w:r>
            <w:r w:rsidR="00F76DFC">
              <w:rPr>
                <w:noProof/>
                <w:webHidden/>
              </w:rPr>
              <w:t>12</w:t>
            </w:r>
            <w:r w:rsidR="00F76DFC">
              <w:rPr>
                <w:noProof/>
                <w:webHidden/>
              </w:rPr>
              <w:fldChar w:fldCharType="end"/>
            </w:r>
          </w:hyperlink>
        </w:p>
        <w:p w14:paraId="1B9C2E95" w14:textId="77777777" w:rsidR="00F76DFC" w:rsidRDefault="00EF64BC">
          <w:pPr>
            <w:pStyle w:val="TDC3"/>
            <w:tabs>
              <w:tab w:val="left" w:pos="1100"/>
              <w:tab w:val="right" w:leader="dot" w:pos="9111"/>
            </w:tabs>
            <w:rPr>
              <w:rFonts w:cstheme="minorBidi"/>
              <w:noProof/>
              <w:lang w:val="es-ES" w:eastAsia="es-ES"/>
            </w:rPr>
          </w:pPr>
          <w:hyperlink w:anchor="_Toc516438002" w:history="1">
            <w:r w:rsidR="00F76DFC" w:rsidRPr="00C15840">
              <w:rPr>
                <w:rStyle w:val="Hipervnculo"/>
                <w:rFonts w:ascii="Arial" w:eastAsia="Times New Roman" w:hAnsi="Arial" w:cs="Arial"/>
                <w:b/>
                <w:noProof/>
              </w:rPr>
              <w:t>5.1.</w:t>
            </w:r>
            <w:r w:rsidR="00F76DFC">
              <w:rPr>
                <w:rFonts w:cstheme="minorBidi"/>
                <w:noProof/>
                <w:lang w:val="es-ES" w:eastAsia="es-ES"/>
              </w:rPr>
              <w:tab/>
            </w:r>
            <w:r w:rsidR="00F76DFC" w:rsidRPr="00C15840">
              <w:rPr>
                <w:rStyle w:val="Hipervnculo"/>
                <w:rFonts w:ascii="Arial" w:eastAsia="Times New Roman" w:hAnsi="Arial" w:cs="Arial"/>
                <w:b/>
                <w:noProof/>
              </w:rPr>
              <w:t>JUSTIFICACION SOCIAL</w:t>
            </w:r>
            <w:r w:rsidR="00F76DFC">
              <w:rPr>
                <w:noProof/>
                <w:webHidden/>
              </w:rPr>
              <w:tab/>
            </w:r>
            <w:r w:rsidR="00F76DFC">
              <w:rPr>
                <w:noProof/>
                <w:webHidden/>
              </w:rPr>
              <w:fldChar w:fldCharType="begin"/>
            </w:r>
            <w:r w:rsidR="00F76DFC">
              <w:rPr>
                <w:noProof/>
                <w:webHidden/>
              </w:rPr>
              <w:instrText xml:space="preserve"> PAGEREF _Toc516438002 \h </w:instrText>
            </w:r>
            <w:r w:rsidR="00F76DFC">
              <w:rPr>
                <w:noProof/>
                <w:webHidden/>
              </w:rPr>
            </w:r>
            <w:r w:rsidR="00F76DFC">
              <w:rPr>
                <w:noProof/>
                <w:webHidden/>
              </w:rPr>
              <w:fldChar w:fldCharType="separate"/>
            </w:r>
            <w:r w:rsidR="00F76DFC">
              <w:rPr>
                <w:noProof/>
                <w:webHidden/>
              </w:rPr>
              <w:t>12</w:t>
            </w:r>
            <w:r w:rsidR="00F76DFC">
              <w:rPr>
                <w:noProof/>
                <w:webHidden/>
              </w:rPr>
              <w:fldChar w:fldCharType="end"/>
            </w:r>
          </w:hyperlink>
        </w:p>
        <w:p w14:paraId="51B3DAE7" w14:textId="77777777" w:rsidR="00F76DFC" w:rsidRDefault="00EF64BC">
          <w:pPr>
            <w:pStyle w:val="TDC3"/>
            <w:tabs>
              <w:tab w:val="left" w:pos="1100"/>
              <w:tab w:val="right" w:leader="dot" w:pos="9111"/>
            </w:tabs>
            <w:rPr>
              <w:rFonts w:cstheme="minorBidi"/>
              <w:noProof/>
              <w:lang w:val="es-ES" w:eastAsia="es-ES"/>
            </w:rPr>
          </w:pPr>
          <w:hyperlink w:anchor="_Toc516438003" w:history="1">
            <w:r w:rsidR="00F76DFC" w:rsidRPr="00C15840">
              <w:rPr>
                <w:rStyle w:val="Hipervnculo"/>
                <w:rFonts w:ascii="Arial" w:eastAsia="Times New Roman" w:hAnsi="Arial" w:cs="Arial"/>
                <w:b/>
                <w:noProof/>
              </w:rPr>
              <w:t>5.2.</w:t>
            </w:r>
            <w:r w:rsidR="00F76DFC">
              <w:rPr>
                <w:rFonts w:cstheme="minorBidi"/>
                <w:noProof/>
                <w:lang w:val="es-ES" w:eastAsia="es-ES"/>
              </w:rPr>
              <w:tab/>
            </w:r>
            <w:r w:rsidR="00F76DFC" w:rsidRPr="00C15840">
              <w:rPr>
                <w:rStyle w:val="Hipervnculo"/>
                <w:rFonts w:ascii="Arial" w:eastAsia="Times New Roman" w:hAnsi="Arial" w:cs="Arial"/>
                <w:b/>
                <w:noProof/>
              </w:rPr>
              <w:t>JUSTIFICACION ECONOMICA</w:t>
            </w:r>
            <w:r w:rsidR="00F76DFC">
              <w:rPr>
                <w:noProof/>
                <w:webHidden/>
              </w:rPr>
              <w:tab/>
            </w:r>
            <w:r w:rsidR="00F76DFC">
              <w:rPr>
                <w:noProof/>
                <w:webHidden/>
              </w:rPr>
              <w:fldChar w:fldCharType="begin"/>
            </w:r>
            <w:r w:rsidR="00F76DFC">
              <w:rPr>
                <w:noProof/>
                <w:webHidden/>
              </w:rPr>
              <w:instrText xml:space="preserve"> PAGEREF _Toc516438003 \h </w:instrText>
            </w:r>
            <w:r w:rsidR="00F76DFC">
              <w:rPr>
                <w:noProof/>
                <w:webHidden/>
              </w:rPr>
            </w:r>
            <w:r w:rsidR="00F76DFC">
              <w:rPr>
                <w:noProof/>
                <w:webHidden/>
              </w:rPr>
              <w:fldChar w:fldCharType="separate"/>
            </w:r>
            <w:r w:rsidR="00F76DFC">
              <w:rPr>
                <w:noProof/>
                <w:webHidden/>
              </w:rPr>
              <w:t>12</w:t>
            </w:r>
            <w:r w:rsidR="00F76DFC">
              <w:rPr>
                <w:noProof/>
                <w:webHidden/>
              </w:rPr>
              <w:fldChar w:fldCharType="end"/>
            </w:r>
          </w:hyperlink>
        </w:p>
        <w:p w14:paraId="7BE1A269" w14:textId="77777777" w:rsidR="00F76DFC" w:rsidRDefault="00EF64BC">
          <w:pPr>
            <w:pStyle w:val="TDC3"/>
            <w:tabs>
              <w:tab w:val="left" w:pos="1100"/>
              <w:tab w:val="right" w:leader="dot" w:pos="9111"/>
            </w:tabs>
            <w:rPr>
              <w:rFonts w:cstheme="minorBidi"/>
              <w:noProof/>
              <w:lang w:val="es-ES" w:eastAsia="es-ES"/>
            </w:rPr>
          </w:pPr>
          <w:hyperlink w:anchor="_Toc516438004" w:history="1">
            <w:r w:rsidR="00F76DFC" w:rsidRPr="00C15840">
              <w:rPr>
                <w:rStyle w:val="Hipervnculo"/>
                <w:rFonts w:ascii="Arial" w:eastAsia="Times New Roman" w:hAnsi="Arial" w:cs="Arial"/>
                <w:b/>
                <w:noProof/>
              </w:rPr>
              <w:t>5.3.</w:t>
            </w:r>
            <w:r w:rsidR="00F76DFC">
              <w:rPr>
                <w:rFonts w:cstheme="minorBidi"/>
                <w:noProof/>
                <w:lang w:val="es-ES" w:eastAsia="es-ES"/>
              </w:rPr>
              <w:tab/>
            </w:r>
            <w:r w:rsidR="00F76DFC" w:rsidRPr="00C15840">
              <w:rPr>
                <w:rStyle w:val="Hipervnculo"/>
                <w:rFonts w:ascii="Arial" w:eastAsia="Times New Roman" w:hAnsi="Arial" w:cs="Arial"/>
                <w:b/>
                <w:noProof/>
              </w:rPr>
              <w:t>JUSTIFICACION TECNICA</w:t>
            </w:r>
            <w:r w:rsidR="00F76DFC">
              <w:rPr>
                <w:noProof/>
                <w:webHidden/>
              </w:rPr>
              <w:tab/>
            </w:r>
            <w:r w:rsidR="00F76DFC">
              <w:rPr>
                <w:noProof/>
                <w:webHidden/>
              </w:rPr>
              <w:fldChar w:fldCharType="begin"/>
            </w:r>
            <w:r w:rsidR="00F76DFC">
              <w:rPr>
                <w:noProof/>
                <w:webHidden/>
              </w:rPr>
              <w:instrText xml:space="preserve"> PAGEREF _Toc516438004 \h </w:instrText>
            </w:r>
            <w:r w:rsidR="00F76DFC">
              <w:rPr>
                <w:noProof/>
                <w:webHidden/>
              </w:rPr>
            </w:r>
            <w:r w:rsidR="00F76DFC">
              <w:rPr>
                <w:noProof/>
                <w:webHidden/>
              </w:rPr>
              <w:fldChar w:fldCharType="separate"/>
            </w:r>
            <w:r w:rsidR="00F76DFC">
              <w:rPr>
                <w:noProof/>
                <w:webHidden/>
              </w:rPr>
              <w:t>12</w:t>
            </w:r>
            <w:r w:rsidR="00F76DFC">
              <w:rPr>
                <w:noProof/>
                <w:webHidden/>
              </w:rPr>
              <w:fldChar w:fldCharType="end"/>
            </w:r>
          </w:hyperlink>
        </w:p>
        <w:p w14:paraId="1A2095D3" w14:textId="77777777" w:rsidR="00F76DFC" w:rsidRDefault="00EF64BC">
          <w:pPr>
            <w:pStyle w:val="TDC2"/>
            <w:tabs>
              <w:tab w:val="left" w:pos="660"/>
              <w:tab w:val="right" w:leader="dot" w:pos="9111"/>
            </w:tabs>
            <w:rPr>
              <w:rFonts w:cstheme="minorBidi"/>
              <w:noProof/>
              <w:lang w:val="es-ES" w:eastAsia="es-ES"/>
            </w:rPr>
          </w:pPr>
          <w:hyperlink w:anchor="_Toc516438005" w:history="1">
            <w:r w:rsidR="00F76DFC" w:rsidRPr="00C15840">
              <w:rPr>
                <w:rStyle w:val="Hipervnculo"/>
                <w:rFonts w:ascii="Arial" w:hAnsi="Arial" w:cs="Arial"/>
                <w:b/>
                <w:noProof/>
              </w:rPr>
              <w:t>6.</w:t>
            </w:r>
            <w:r w:rsidR="00F76DFC">
              <w:rPr>
                <w:rFonts w:cstheme="minorBidi"/>
                <w:noProof/>
                <w:lang w:val="es-ES" w:eastAsia="es-ES"/>
              </w:rPr>
              <w:tab/>
            </w:r>
            <w:r w:rsidR="00F76DFC" w:rsidRPr="00C15840">
              <w:rPr>
                <w:rStyle w:val="Hipervnculo"/>
                <w:rFonts w:ascii="Arial" w:hAnsi="Arial" w:cs="Arial"/>
                <w:b/>
                <w:noProof/>
              </w:rPr>
              <w:t>APORTES</w:t>
            </w:r>
            <w:r w:rsidR="00F76DFC">
              <w:rPr>
                <w:noProof/>
                <w:webHidden/>
              </w:rPr>
              <w:tab/>
            </w:r>
            <w:r w:rsidR="00F76DFC">
              <w:rPr>
                <w:noProof/>
                <w:webHidden/>
              </w:rPr>
              <w:fldChar w:fldCharType="begin"/>
            </w:r>
            <w:r w:rsidR="00F76DFC">
              <w:rPr>
                <w:noProof/>
                <w:webHidden/>
              </w:rPr>
              <w:instrText xml:space="preserve"> PAGEREF _Toc516438005 \h </w:instrText>
            </w:r>
            <w:r w:rsidR="00F76DFC">
              <w:rPr>
                <w:noProof/>
                <w:webHidden/>
              </w:rPr>
            </w:r>
            <w:r w:rsidR="00F76DFC">
              <w:rPr>
                <w:noProof/>
                <w:webHidden/>
              </w:rPr>
              <w:fldChar w:fldCharType="separate"/>
            </w:r>
            <w:r w:rsidR="00F76DFC">
              <w:rPr>
                <w:noProof/>
                <w:webHidden/>
              </w:rPr>
              <w:t>12</w:t>
            </w:r>
            <w:r w:rsidR="00F76DFC">
              <w:rPr>
                <w:noProof/>
                <w:webHidden/>
              </w:rPr>
              <w:fldChar w:fldCharType="end"/>
            </w:r>
          </w:hyperlink>
        </w:p>
        <w:p w14:paraId="6F2086E8" w14:textId="77777777" w:rsidR="00F76DFC" w:rsidRDefault="00EF64BC">
          <w:pPr>
            <w:pStyle w:val="TDC2"/>
            <w:tabs>
              <w:tab w:val="left" w:pos="660"/>
              <w:tab w:val="right" w:leader="dot" w:pos="9111"/>
            </w:tabs>
            <w:rPr>
              <w:rFonts w:cstheme="minorBidi"/>
              <w:noProof/>
              <w:lang w:val="es-ES" w:eastAsia="es-ES"/>
            </w:rPr>
          </w:pPr>
          <w:hyperlink w:anchor="_Toc516438006" w:history="1">
            <w:r w:rsidR="00F76DFC" w:rsidRPr="00C15840">
              <w:rPr>
                <w:rStyle w:val="Hipervnculo"/>
                <w:rFonts w:ascii="Arial" w:hAnsi="Arial" w:cs="Arial"/>
                <w:b/>
                <w:noProof/>
              </w:rPr>
              <w:t>7.</w:t>
            </w:r>
            <w:r w:rsidR="00F76DFC">
              <w:rPr>
                <w:rFonts w:cstheme="minorBidi"/>
                <w:noProof/>
                <w:lang w:val="es-ES" w:eastAsia="es-ES"/>
              </w:rPr>
              <w:tab/>
            </w:r>
            <w:r w:rsidR="00F76DFC" w:rsidRPr="00C15840">
              <w:rPr>
                <w:rStyle w:val="Hipervnculo"/>
                <w:rFonts w:ascii="Arial" w:hAnsi="Arial" w:cs="Arial"/>
                <w:b/>
                <w:noProof/>
              </w:rPr>
              <w:t>LIMITES Y ALCANCES</w:t>
            </w:r>
            <w:r w:rsidR="00F76DFC">
              <w:rPr>
                <w:noProof/>
                <w:webHidden/>
              </w:rPr>
              <w:tab/>
            </w:r>
            <w:r w:rsidR="00F76DFC">
              <w:rPr>
                <w:noProof/>
                <w:webHidden/>
              </w:rPr>
              <w:fldChar w:fldCharType="begin"/>
            </w:r>
            <w:r w:rsidR="00F76DFC">
              <w:rPr>
                <w:noProof/>
                <w:webHidden/>
              </w:rPr>
              <w:instrText xml:space="preserve"> PAGEREF _Toc516438006 \h </w:instrText>
            </w:r>
            <w:r w:rsidR="00F76DFC">
              <w:rPr>
                <w:noProof/>
                <w:webHidden/>
              </w:rPr>
            </w:r>
            <w:r w:rsidR="00F76DFC">
              <w:rPr>
                <w:noProof/>
                <w:webHidden/>
              </w:rPr>
              <w:fldChar w:fldCharType="separate"/>
            </w:r>
            <w:r w:rsidR="00F76DFC">
              <w:rPr>
                <w:noProof/>
                <w:webHidden/>
              </w:rPr>
              <w:t>13</w:t>
            </w:r>
            <w:r w:rsidR="00F76DFC">
              <w:rPr>
                <w:noProof/>
                <w:webHidden/>
              </w:rPr>
              <w:fldChar w:fldCharType="end"/>
            </w:r>
          </w:hyperlink>
        </w:p>
        <w:p w14:paraId="4DE46885" w14:textId="77777777" w:rsidR="00F76DFC" w:rsidRDefault="00EF64BC">
          <w:pPr>
            <w:pStyle w:val="TDC3"/>
            <w:tabs>
              <w:tab w:val="left" w:pos="1100"/>
              <w:tab w:val="right" w:leader="dot" w:pos="9111"/>
            </w:tabs>
            <w:rPr>
              <w:rFonts w:cstheme="minorBidi"/>
              <w:noProof/>
              <w:lang w:val="es-ES" w:eastAsia="es-ES"/>
            </w:rPr>
          </w:pPr>
          <w:hyperlink w:anchor="_Toc516438007" w:history="1">
            <w:r w:rsidR="00F76DFC" w:rsidRPr="00C15840">
              <w:rPr>
                <w:rStyle w:val="Hipervnculo"/>
                <w:rFonts w:ascii="Arial" w:hAnsi="Arial" w:cs="Arial"/>
                <w:b/>
                <w:noProof/>
              </w:rPr>
              <w:t>7.1.</w:t>
            </w:r>
            <w:r w:rsidR="00F76DFC">
              <w:rPr>
                <w:rFonts w:cstheme="minorBidi"/>
                <w:noProof/>
                <w:lang w:val="es-ES" w:eastAsia="es-ES"/>
              </w:rPr>
              <w:tab/>
            </w:r>
            <w:r w:rsidR="00F76DFC" w:rsidRPr="00C15840">
              <w:rPr>
                <w:rStyle w:val="Hipervnculo"/>
                <w:rFonts w:ascii="Arial" w:hAnsi="Arial" w:cs="Arial"/>
                <w:b/>
                <w:noProof/>
              </w:rPr>
              <w:t>ALCANCES</w:t>
            </w:r>
            <w:r w:rsidR="00F76DFC">
              <w:rPr>
                <w:noProof/>
                <w:webHidden/>
              </w:rPr>
              <w:tab/>
            </w:r>
            <w:r w:rsidR="00F76DFC">
              <w:rPr>
                <w:noProof/>
                <w:webHidden/>
              </w:rPr>
              <w:fldChar w:fldCharType="begin"/>
            </w:r>
            <w:r w:rsidR="00F76DFC">
              <w:rPr>
                <w:noProof/>
                <w:webHidden/>
              </w:rPr>
              <w:instrText xml:space="preserve"> PAGEREF _Toc516438007 \h </w:instrText>
            </w:r>
            <w:r w:rsidR="00F76DFC">
              <w:rPr>
                <w:noProof/>
                <w:webHidden/>
              </w:rPr>
            </w:r>
            <w:r w:rsidR="00F76DFC">
              <w:rPr>
                <w:noProof/>
                <w:webHidden/>
              </w:rPr>
              <w:fldChar w:fldCharType="separate"/>
            </w:r>
            <w:r w:rsidR="00F76DFC">
              <w:rPr>
                <w:noProof/>
                <w:webHidden/>
              </w:rPr>
              <w:t>13</w:t>
            </w:r>
            <w:r w:rsidR="00F76DFC">
              <w:rPr>
                <w:noProof/>
                <w:webHidden/>
              </w:rPr>
              <w:fldChar w:fldCharType="end"/>
            </w:r>
          </w:hyperlink>
        </w:p>
        <w:p w14:paraId="4E8A8211" w14:textId="77777777" w:rsidR="00F76DFC" w:rsidRDefault="00EF64BC">
          <w:pPr>
            <w:pStyle w:val="TDC3"/>
            <w:tabs>
              <w:tab w:val="left" w:pos="1100"/>
              <w:tab w:val="right" w:leader="dot" w:pos="9111"/>
            </w:tabs>
            <w:rPr>
              <w:rFonts w:cstheme="minorBidi"/>
              <w:noProof/>
              <w:lang w:val="es-ES" w:eastAsia="es-ES"/>
            </w:rPr>
          </w:pPr>
          <w:hyperlink w:anchor="_Toc516438008" w:history="1">
            <w:r w:rsidR="00F76DFC" w:rsidRPr="00C15840">
              <w:rPr>
                <w:rStyle w:val="Hipervnculo"/>
                <w:rFonts w:ascii="Arial" w:hAnsi="Arial" w:cs="Arial"/>
                <w:b/>
                <w:noProof/>
              </w:rPr>
              <w:t>7.2.</w:t>
            </w:r>
            <w:r w:rsidR="00F76DFC">
              <w:rPr>
                <w:rFonts w:cstheme="minorBidi"/>
                <w:noProof/>
                <w:lang w:val="es-ES" w:eastAsia="es-ES"/>
              </w:rPr>
              <w:tab/>
            </w:r>
            <w:r w:rsidR="00F76DFC" w:rsidRPr="00C15840">
              <w:rPr>
                <w:rStyle w:val="Hipervnculo"/>
                <w:rFonts w:ascii="Arial" w:hAnsi="Arial" w:cs="Arial"/>
                <w:b/>
                <w:noProof/>
              </w:rPr>
              <w:t>LIMITES</w:t>
            </w:r>
            <w:r w:rsidR="00F76DFC">
              <w:rPr>
                <w:noProof/>
                <w:webHidden/>
              </w:rPr>
              <w:tab/>
            </w:r>
            <w:r w:rsidR="00F76DFC">
              <w:rPr>
                <w:noProof/>
                <w:webHidden/>
              </w:rPr>
              <w:fldChar w:fldCharType="begin"/>
            </w:r>
            <w:r w:rsidR="00F76DFC">
              <w:rPr>
                <w:noProof/>
                <w:webHidden/>
              </w:rPr>
              <w:instrText xml:space="preserve"> PAGEREF _Toc516438008 \h </w:instrText>
            </w:r>
            <w:r w:rsidR="00F76DFC">
              <w:rPr>
                <w:noProof/>
                <w:webHidden/>
              </w:rPr>
            </w:r>
            <w:r w:rsidR="00F76DFC">
              <w:rPr>
                <w:noProof/>
                <w:webHidden/>
              </w:rPr>
              <w:fldChar w:fldCharType="separate"/>
            </w:r>
            <w:r w:rsidR="00F76DFC">
              <w:rPr>
                <w:noProof/>
                <w:webHidden/>
              </w:rPr>
              <w:t>14</w:t>
            </w:r>
            <w:r w:rsidR="00F76DFC">
              <w:rPr>
                <w:noProof/>
                <w:webHidden/>
              </w:rPr>
              <w:fldChar w:fldCharType="end"/>
            </w:r>
          </w:hyperlink>
        </w:p>
        <w:p w14:paraId="32ACB884" w14:textId="77777777" w:rsidR="00F76DFC" w:rsidRDefault="00EF64BC">
          <w:pPr>
            <w:pStyle w:val="TDC2"/>
            <w:tabs>
              <w:tab w:val="left" w:pos="660"/>
              <w:tab w:val="right" w:leader="dot" w:pos="9111"/>
            </w:tabs>
            <w:rPr>
              <w:rFonts w:cstheme="minorBidi"/>
              <w:noProof/>
              <w:lang w:val="es-ES" w:eastAsia="es-ES"/>
            </w:rPr>
          </w:pPr>
          <w:hyperlink w:anchor="_Toc516438009" w:history="1">
            <w:r w:rsidR="00F76DFC" w:rsidRPr="00C15840">
              <w:rPr>
                <w:rStyle w:val="Hipervnculo"/>
                <w:rFonts w:ascii="Arial" w:hAnsi="Arial" w:cs="Arial"/>
                <w:b/>
                <w:noProof/>
              </w:rPr>
              <w:t>8.</w:t>
            </w:r>
            <w:r w:rsidR="00F76DFC">
              <w:rPr>
                <w:rFonts w:cstheme="minorBidi"/>
                <w:noProof/>
                <w:lang w:val="es-ES" w:eastAsia="es-ES"/>
              </w:rPr>
              <w:tab/>
            </w:r>
            <w:r w:rsidR="00F76DFC" w:rsidRPr="00C15840">
              <w:rPr>
                <w:rStyle w:val="Hipervnculo"/>
                <w:rFonts w:ascii="Arial" w:hAnsi="Arial" w:cs="Arial"/>
                <w:b/>
                <w:noProof/>
              </w:rPr>
              <w:t>METODOLOGIAS Y TECNICAS</w:t>
            </w:r>
            <w:r w:rsidR="00F76DFC">
              <w:rPr>
                <w:noProof/>
                <w:webHidden/>
              </w:rPr>
              <w:tab/>
            </w:r>
            <w:r w:rsidR="00F76DFC">
              <w:rPr>
                <w:noProof/>
                <w:webHidden/>
              </w:rPr>
              <w:fldChar w:fldCharType="begin"/>
            </w:r>
            <w:r w:rsidR="00F76DFC">
              <w:rPr>
                <w:noProof/>
                <w:webHidden/>
              </w:rPr>
              <w:instrText xml:space="preserve"> PAGEREF _Toc516438009 \h </w:instrText>
            </w:r>
            <w:r w:rsidR="00F76DFC">
              <w:rPr>
                <w:noProof/>
                <w:webHidden/>
              </w:rPr>
            </w:r>
            <w:r w:rsidR="00F76DFC">
              <w:rPr>
                <w:noProof/>
                <w:webHidden/>
              </w:rPr>
              <w:fldChar w:fldCharType="separate"/>
            </w:r>
            <w:r w:rsidR="00F76DFC">
              <w:rPr>
                <w:noProof/>
                <w:webHidden/>
              </w:rPr>
              <w:t>14</w:t>
            </w:r>
            <w:r w:rsidR="00F76DFC">
              <w:rPr>
                <w:noProof/>
                <w:webHidden/>
              </w:rPr>
              <w:fldChar w:fldCharType="end"/>
            </w:r>
          </w:hyperlink>
        </w:p>
        <w:p w14:paraId="272F80D6" w14:textId="77777777" w:rsidR="00F76DFC" w:rsidRDefault="00EF64BC">
          <w:pPr>
            <w:pStyle w:val="TDC3"/>
            <w:tabs>
              <w:tab w:val="left" w:pos="1100"/>
              <w:tab w:val="right" w:leader="dot" w:pos="9111"/>
            </w:tabs>
            <w:rPr>
              <w:rFonts w:cstheme="minorBidi"/>
              <w:noProof/>
              <w:lang w:val="es-ES" w:eastAsia="es-ES"/>
            </w:rPr>
          </w:pPr>
          <w:hyperlink w:anchor="_Toc516438010" w:history="1">
            <w:r w:rsidR="00F76DFC" w:rsidRPr="00C15840">
              <w:rPr>
                <w:rStyle w:val="Hipervnculo"/>
                <w:rFonts w:ascii="Arial" w:hAnsi="Arial" w:cs="Arial"/>
                <w:b/>
                <w:noProof/>
              </w:rPr>
              <w:t>8.1.</w:t>
            </w:r>
            <w:r w:rsidR="00F76DFC">
              <w:rPr>
                <w:rFonts w:cstheme="minorBidi"/>
                <w:noProof/>
                <w:lang w:val="es-ES" w:eastAsia="es-ES"/>
              </w:rPr>
              <w:tab/>
            </w:r>
            <w:r w:rsidR="00F76DFC" w:rsidRPr="00C15840">
              <w:rPr>
                <w:rStyle w:val="Hipervnculo"/>
                <w:rFonts w:ascii="Arial" w:hAnsi="Arial" w:cs="Arial"/>
                <w:b/>
                <w:noProof/>
              </w:rPr>
              <w:t>METODOLOGIAS</w:t>
            </w:r>
            <w:r w:rsidR="00F76DFC">
              <w:rPr>
                <w:noProof/>
                <w:webHidden/>
              </w:rPr>
              <w:tab/>
            </w:r>
            <w:r w:rsidR="00F76DFC">
              <w:rPr>
                <w:noProof/>
                <w:webHidden/>
              </w:rPr>
              <w:fldChar w:fldCharType="begin"/>
            </w:r>
            <w:r w:rsidR="00F76DFC">
              <w:rPr>
                <w:noProof/>
                <w:webHidden/>
              </w:rPr>
              <w:instrText xml:space="preserve"> PAGEREF _Toc516438010 \h </w:instrText>
            </w:r>
            <w:r w:rsidR="00F76DFC">
              <w:rPr>
                <w:noProof/>
                <w:webHidden/>
              </w:rPr>
            </w:r>
            <w:r w:rsidR="00F76DFC">
              <w:rPr>
                <w:noProof/>
                <w:webHidden/>
              </w:rPr>
              <w:fldChar w:fldCharType="separate"/>
            </w:r>
            <w:r w:rsidR="00F76DFC">
              <w:rPr>
                <w:noProof/>
                <w:webHidden/>
              </w:rPr>
              <w:t>14</w:t>
            </w:r>
            <w:r w:rsidR="00F76DFC">
              <w:rPr>
                <w:noProof/>
                <w:webHidden/>
              </w:rPr>
              <w:fldChar w:fldCharType="end"/>
            </w:r>
          </w:hyperlink>
        </w:p>
        <w:p w14:paraId="646E6642" w14:textId="77777777" w:rsidR="00F76DFC" w:rsidRDefault="00EF64BC">
          <w:pPr>
            <w:pStyle w:val="TDC3"/>
            <w:tabs>
              <w:tab w:val="left" w:pos="1100"/>
              <w:tab w:val="right" w:leader="dot" w:pos="9111"/>
            </w:tabs>
            <w:rPr>
              <w:rFonts w:cstheme="minorBidi"/>
              <w:noProof/>
              <w:lang w:val="es-ES" w:eastAsia="es-ES"/>
            </w:rPr>
          </w:pPr>
          <w:hyperlink w:anchor="_Toc516438011" w:history="1">
            <w:r w:rsidR="00F76DFC" w:rsidRPr="00C15840">
              <w:rPr>
                <w:rStyle w:val="Hipervnculo"/>
                <w:rFonts w:ascii="Arial" w:hAnsi="Arial" w:cs="Arial"/>
                <w:b/>
                <w:noProof/>
              </w:rPr>
              <w:t>8.2.</w:t>
            </w:r>
            <w:r w:rsidR="00F76DFC">
              <w:rPr>
                <w:rFonts w:cstheme="minorBidi"/>
                <w:noProof/>
                <w:lang w:val="es-ES" w:eastAsia="es-ES"/>
              </w:rPr>
              <w:tab/>
            </w:r>
            <w:r w:rsidR="00F76DFC" w:rsidRPr="00C15840">
              <w:rPr>
                <w:rStyle w:val="Hipervnculo"/>
                <w:rFonts w:ascii="Arial" w:hAnsi="Arial" w:cs="Arial"/>
                <w:b/>
                <w:noProof/>
              </w:rPr>
              <w:t>TECNICAS</w:t>
            </w:r>
            <w:r w:rsidR="00F76DFC">
              <w:rPr>
                <w:noProof/>
                <w:webHidden/>
              </w:rPr>
              <w:tab/>
            </w:r>
            <w:r w:rsidR="00F76DFC">
              <w:rPr>
                <w:noProof/>
                <w:webHidden/>
              </w:rPr>
              <w:fldChar w:fldCharType="begin"/>
            </w:r>
            <w:r w:rsidR="00F76DFC">
              <w:rPr>
                <w:noProof/>
                <w:webHidden/>
              </w:rPr>
              <w:instrText xml:space="preserve"> PAGEREF _Toc516438011 \h </w:instrText>
            </w:r>
            <w:r w:rsidR="00F76DFC">
              <w:rPr>
                <w:noProof/>
                <w:webHidden/>
              </w:rPr>
            </w:r>
            <w:r w:rsidR="00F76DFC">
              <w:rPr>
                <w:noProof/>
                <w:webHidden/>
              </w:rPr>
              <w:fldChar w:fldCharType="separate"/>
            </w:r>
            <w:r w:rsidR="00F76DFC">
              <w:rPr>
                <w:noProof/>
                <w:webHidden/>
              </w:rPr>
              <w:t>15</w:t>
            </w:r>
            <w:r w:rsidR="00F76DFC">
              <w:rPr>
                <w:noProof/>
                <w:webHidden/>
              </w:rPr>
              <w:fldChar w:fldCharType="end"/>
            </w:r>
          </w:hyperlink>
        </w:p>
        <w:p w14:paraId="7A55EDFB" w14:textId="77777777" w:rsidR="00F76DFC" w:rsidRDefault="00EF64BC">
          <w:pPr>
            <w:pStyle w:val="TDC3"/>
            <w:tabs>
              <w:tab w:val="left" w:pos="880"/>
              <w:tab w:val="right" w:leader="dot" w:pos="9111"/>
            </w:tabs>
            <w:rPr>
              <w:rFonts w:cstheme="minorBidi"/>
              <w:noProof/>
              <w:lang w:val="es-ES" w:eastAsia="es-ES"/>
            </w:rPr>
          </w:pPr>
          <w:hyperlink w:anchor="_Toc516438012" w:history="1">
            <w:r w:rsidR="00F76DFC" w:rsidRPr="00C15840">
              <w:rPr>
                <w:rStyle w:val="Hipervnculo"/>
                <w:rFonts w:ascii="Arial" w:hAnsi="Arial" w:cs="Arial"/>
                <w:b/>
                <w:noProof/>
              </w:rPr>
              <w:t>9.</w:t>
            </w:r>
            <w:r w:rsidR="00F76DFC">
              <w:rPr>
                <w:rFonts w:cstheme="minorBidi"/>
                <w:noProof/>
                <w:lang w:val="es-ES" w:eastAsia="es-ES"/>
              </w:rPr>
              <w:tab/>
            </w:r>
            <w:r w:rsidR="00F76DFC" w:rsidRPr="00C15840">
              <w:rPr>
                <w:rStyle w:val="Hipervnculo"/>
                <w:rFonts w:ascii="Arial" w:hAnsi="Arial" w:cs="Arial"/>
                <w:b/>
                <w:noProof/>
              </w:rPr>
              <w:t>HERRAMIENTAS</w:t>
            </w:r>
            <w:r w:rsidR="00F76DFC">
              <w:rPr>
                <w:noProof/>
                <w:webHidden/>
              </w:rPr>
              <w:tab/>
            </w:r>
            <w:r w:rsidR="00F76DFC">
              <w:rPr>
                <w:noProof/>
                <w:webHidden/>
              </w:rPr>
              <w:fldChar w:fldCharType="begin"/>
            </w:r>
            <w:r w:rsidR="00F76DFC">
              <w:rPr>
                <w:noProof/>
                <w:webHidden/>
              </w:rPr>
              <w:instrText xml:space="preserve"> PAGEREF _Toc516438012 \h </w:instrText>
            </w:r>
            <w:r w:rsidR="00F76DFC">
              <w:rPr>
                <w:noProof/>
                <w:webHidden/>
              </w:rPr>
            </w:r>
            <w:r w:rsidR="00F76DFC">
              <w:rPr>
                <w:noProof/>
                <w:webHidden/>
              </w:rPr>
              <w:fldChar w:fldCharType="separate"/>
            </w:r>
            <w:r w:rsidR="00F76DFC">
              <w:rPr>
                <w:noProof/>
                <w:webHidden/>
              </w:rPr>
              <w:t>16</w:t>
            </w:r>
            <w:r w:rsidR="00F76DFC">
              <w:rPr>
                <w:noProof/>
                <w:webHidden/>
              </w:rPr>
              <w:fldChar w:fldCharType="end"/>
            </w:r>
          </w:hyperlink>
        </w:p>
        <w:p w14:paraId="4D97A7A0" w14:textId="77777777" w:rsidR="00F76DFC" w:rsidRDefault="00EF64BC">
          <w:pPr>
            <w:pStyle w:val="TDC2"/>
            <w:tabs>
              <w:tab w:val="right" w:leader="dot" w:pos="9111"/>
            </w:tabs>
            <w:rPr>
              <w:rFonts w:cstheme="minorBidi"/>
              <w:noProof/>
              <w:lang w:val="es-ES" w:eastAsia="es-ES"/>
            </w:rPr>
          </w:pPr>
          <w:hyperlink w:anchor="_Toc516438013" w:history="1">
            <w:r w:rsidR="00F76DFC" w:rsidRPr="00C15840">
              <w:rPr>
                <w:rStyle w:val="Hipervnculo"/>
                <w:rFonts w:ascii="Arial" w:hAnsi="Arial" w:cs="Arial"/>
                <w:b/>
                <w:noProof/>
              </w:rPr>
              <w:t>TEMARIO TENTATIVO</w:t>
            </w:r>
            <w:r w:rsidR="00F76DFC">
              <w:rPr>
                <w:noProof/>
                <w:webHidden/>
              </w:rPr>
              <w:tab/>
            </w:r>
            <w:r w:rsidR="00F76DFC">
              <w:rPr>
                <w:noProof/>
                <w:webHidden/>
              </w:rPr>
              <w:fldChar w:fldCharType="begin"/>
            </w:r>
            <w:r w:rsidR="00F76DFC">
              <w:rPr>
                <w:noProof/>
                <w:webHidden/>
              </w:rPr>
              <w:instrText xml:space="preserve"> PAGEREF _Toc516438013 \h </w:instrText>
            </w:r>
            <w:r w:rsidR="00F76DFC">
              <w:rPr>
                <w:noProof/>
                <w:webHidden/>
              </w:rPr>
            </w:r>
            <w:r w:rsidR="00F76DFC">
              <w:rPr>
                <w:noProof/>
                <w:webHidden/>
              </w:rPr>
              <w:fldChar w:fldCharType="separate"/>
            </w:r>
            <w:r w:rsidR="00F76DFC">
              <w:rPr>
                <w:noProof/>
                <w:webHidden/>
              </w:rPr>
              <w:t>18</w:t>
            </w:r>
            <w:r w:rsidR="00F76DFC">
              <w:rPr>
                <w:noProof/>
                <w:webHidden/>
              </w:rPr>
              <w:fldChar w:fldCharType="end"/>
            </w:r>
          </w:hyperlink>
        </w:p>
        <w:p w14:paraId="212A095B" w14:textId="77777777" w:rsidR="00CF4AE7" w:rsidRPr="00CD1AD9" w:rsidRDefault="008153A6" w:rsidP="00F674D4">
          <w:pPr>
            <w:spacing w:line="480" w:lineRule="auto"/>
            <w:jc w:val="both"/>
            <w:rPr>
              <w:rFonts w:ascii="Arial" w:hAnsi="Arial" w:cs="Arial"/>
              <w:sz w:val="24"/>
              <w:szCs w:val="24"/>
            </w:rPr>
          </w:pPr>
          <w:r w:rsidRPr="00CD1AD9">
            <w:rPr>
              <w:rFonts w:ascii="Arial" w:hAnsi="Arial" w:cs="Arial"/>
              <w:b/>
              <w:bCs/>
              <w:sz w:val="24"/>
              <w:szCs w:val="24"/>
              <w:lang w:val="es-ES"/>
            </w:rPr>
            <w:fldChar w:fldCharType="end"/>
          </w:r>
        </w:p>
      </w:sdtContent>
    </w:sdt>
    <w:p w14:paraId="64B5AFEA" w14:textId="77777777" w:rsidR="00CF4AE7" w:rsidRPr="00CD1AD9" w:rsidRDefault="00CF4AE7" w:rsidP="00F674D4">
      <w:pPr>
        <w:spacing w:before="100" w:beforeAutospacing="1" w:after="100" w:afterAutospacing="1" w:line="480" w:lineRule="auto"/>
        <w:jc w:val="both"/>
        <w:rPr>
          <w:rFonts w:ascii="Arial" w:hAnsi="Arial" w:cs="Arial"/>
          <w:b/>
          <w:sz w:val="24"/>
          <w:szCs w:val="24"/>
        </w:rPr>
      </w:pPr>
    </w:p>
    <w:p w14:paraId="292A8544" w14:textId="77777777" w:rsidR="00F53DD6" w:rsidRPr="00CD1AD9" w:rsidRDefault="00F53DD6" w:rsidP="00F674D4">
      <w:pPr>
        <w:spacing w:before="100" w:beforeAutospacing="1" w:after="100" w:afterAutospacing="1" w:line="480" w:lineRule="auto"/>
        <w:jc w:val="both"/>
        <w:rPr>
          <w:rFonts w:ascii="Arial" w:hAnsi="Arial" w:cs="Arial"/>
          <w:b/>
          <w:sz w:val="24"/>
          <w:szCs w:val="24"/>
        </w:rPr>
      </w:pPr>
    </w:p>
    <w:p w14:paraId="5F4752B3" w14:textId="77777777" w:rsidR="002D6D1F" w:rsidRPr="00CD1AD9" w:rsidRDefault="00D070AF" w:rsidP="00F674D4">
      <w:pPr>
        <w:pStyle w:val="Ttulo1"/>
        <w:spacing w:line="480" w:lineRule="auto"/>
        <w:jc w:val="both"/>
        <w:rPr>
          <w:rFonts w:ascii="Arial" w:hAnsi="Arial" w:cs="Arial"/>
          <w:b/>
          <w:color w:val="auto"/>
          <w:sz w:val="24"/>
          <w:szCs w:val="24"/>
        </w:rPr>
      </w:pPr>
      <w:bookmarkStart w:id="0" w:name="_Toc516437988"/>
      <w:r w:rsidRPr="00CD1AD9">
        <w:rPr>
          <w:rFonts w:ascii="Arial" w:hAnsi="Arial" w:cs="Arial"/>
          <w:b/>
          <w:color w:val="auto"/>
          <w:sz w:val="24"/>
          <w:szCs w:val="24"/>
        </w:rPr>
        <w:lastRenderedPageBreak/>
        <w:t>CAPITULO I</w:t>
      </w:r>
      <w:bookmarkEnd w:id="0"/>
    </w:p>
    <w:p w14:paraId="4E3C846E" w14:textId="77777777" w:rsidR="00D070AF" w:rsidRPr="00CD1AD9" w:rsidRDefault="000F1C4F" w:rsidP="00F674D4">
      <w:pPr>
        <w:pStyle w:val="Ttulo1"/>
        <w:spacing w:line="480" w:lineRule="auto"/>
        <w:jc w:val="both"/>
        <w:rPr>
          <w:rFonts w:ascii="Arial" w:hAnsi="Arial" w:cs="Arial"/>
          <w:b/>
          <w:color w:val="auto"/>
          <w:sz w:val="24"/>
          <w:szCs w:val="24"/>
        </w:rPr>
      </w:pPr>
      <w:bookmarkStart w:id="1" w:name="_Toc516437989"/>
      <w:r w:rsidRPr="00CD1AD9">
        <w:rPr>
          <w:rFonts w:ascii="Arial" w:hAnsi="Arial" w:cs="Arial"/>
          <w:b/>
          <w:color w:val="auto"/>
          <w:sz w:val="24"/>
          <w:szCs w:val="24"/>
        </w:rPr>
        <w:t>GENERALIDADES</w:t>
      </w:r>
      <w:bookmarkEnd w:id="1"/>
    </w:p>
    <w:p w14:paraId="02B13CEB" w14:textId="77777777" w:rsidR="00ED2436" w:rsidRPr="00CD1AD9" w:rsidRDefault="00ED2436" w:rsidP="00F038F8">
      <w:pPr>
        <w:pStyle w:val="Ttulo2"/>
        <w:numPr>
          <w:ilvl w:val="1"/>
          <w:numId w:val="10"/>
        </w:numPr>
        <w:spacing w:before="0" w:line="480" w:lineRule="auto"/>
        <w:jc w:val="both"/>
        <w:rPr>
          <w:rFonts w:ascii="Arial" w:hAnsi="Arial" w:cs="Arial"/>
          <w:b/>
          <w:color w:val="auto"/>
          <w:sz w:val="24"/>
          <w:szCs w:val="24"/>
        </w:rPr>
      </w:pPr>
      <w:bookmarkStart w:id="2" w:name="_Toc516437990"/>
      <w:r w:rsidRPr="00CD1AD9">
        <w:rPr>
          <w:rFonts w:ascii="Arial" w:hAnsi="Arial" w:cs="Arial"/>
          <w:b/>
          <w:color w:val="auto"/>
          <w:sz w:val="24"/>
          <w:szCs w:val="24"/>
        </w:rPr>
        <w:t>INTRODUCCION</w:t>
      </w:r>
      <w:bookmarkEnd w:id="2"/>
    </w:p>
    <w:p w14:paraId="647AA563" w14:textId="77777777" w:rsidR="00C53BC8" w:rsidRPr="00CD1AD9" w:rsidRDefault="00277486" w:rsidP="00F674D4">
      <w:pPr>
        <w:spacing w:after="0" w:line="480" w:lineRule="auto"/>
        <w:ind w:firstLine="709"/>
        <w:jc w:val="both"/>
        <w:rPr>
          <w:rFonts w:ascii="Arial" w:hAnsi="Arial" w:cs="Arial"/>
          <w:sz w:val="24"/>
          <w:szCs w:val="24"/>
        </w:rPr>
      </w:pPr>
      <w:r w:rsidRPr="00CD1AD9">
        <w:rPr>
          <w:rFonts w:ascii="Arial" w:hAnsi="Arial" w:cs="Arial"/>
          <w:sz w:val="24"/>
          <w:szCs w:val="24"/>
        </w:rPr>
        <w:t xml:space="preserve">El sector Bancario actual está inmerso </w:t>
      </w:r>
      <w:r w:rsidRPr="00CD1AD9">
        <w:rPr>
          <w:rFonts w:ascii="Arial" w:hAnsi="Arial" w:cs="Arial"/>
          <w:sz w:val="24"/>
          <w:szCs w:val="24"/>
          <w:lang w:val="es-ES"/>
        </w:rPr>
        <w:t xml:space="preserve">en </w:t>
      </w:r>
      <w:r w:rsidRPr="00CD1AD9">
        <w:rPr>
          <w:rFonts w:ascii="Arial" w:hAnsi="Arial" w:cs="Arial"/>
          <w:sz w:val="24"/>
          <w:szCs w:val="24"/>
        </w:rPr>
        <w:t xml:space="preserve">un entorno de alta competitividad, con un dinamismo tal que enfrenta a las entidades a constantes desafíos, en relación a la innovación operativa de su gestión </w:t>
      </w:r>
      <w:del w:id="3" w:author="Sergio Contreras" w:date="2018-06-10T20:13:00Z">
        <w:r w:rsidRPr="00CD1AD9" w:rsidDel="00007A7A">
          <w:rPr>
            <w:rFonts w:ascii="Arial" w:hAnsi="Arial" w:cs="Arial"/>
            <w:sz w:val="24"/>
            <w:szCs w:val="24"/>
          </w:rPr>
          <w:delText>interna.En</w:delText>
        </w:r>
      </w:del>
      <w:ins w:id="4" w:author="Sergio Contreras" w:date="2018-06-10T20:13:00Z">
        <w:r w:rsidR="00007A7A" w:rsidRPr="00CD1AD9">
          <w:rPr>
            <w:rFonts w:ascii="Arial" w:hAnsi="Arial" w:cs="Arial"/>
            <w:sz w:val="24"/>
            <w:szCs w:val="24"/>
          </w:rPr>
          <w:t>interna. En</w:t>
        </w:r>
      </w:ins>
      <w:r w:rsidRPr="00CD1AD9">
        <w:rPr>
          <w:rFonts w:ascii="Arial" w:hAnsi="Arial" w:cs="Arial"/>
          <w:sz w:val="24"/>
          <w:szCs w:val="24"/>
        </w:rPr>
        <w:t xml:space="preserve"> este contexto, las Tecnologías de Información (TI) son una de las herramientas esenciales para que las entidades Bancarias puedan enfrentar dichos desafíos, con una sólida de sus procesos, transacciones e información interna.</w:t>
      </w:r>
    </w:p>
    <w:p w14:paraId="5027B2A3" w14:textId="77777777" w:rsidR="00277486" w:rsidRPr="00CD1AD9" w:rsidRDefault="00277486" w:rsidP="00F674D4">
      <w:pPr>
        <w:spacing w:after="0" w:line="480" w:lineRule="auto"/>
        <w:ind w:firstLine="709"/>
        <w:jc w:val="both"/>
        <w:rPr>
          <w:rFonts w:ascii="Arial" w:hAnsi="Arial" w:cs="Arial"/>
          <w:sz w:val="24"/>
          <w:szCs w:val="24"/>
        </w:rPr>
      </w:pPr>
    </w:p>
    <w:p w14:paraId="1DFD08BC" w14:textId="77777777" w:rsidR="00C53BC8" w:rsidRDefault="00277486" w:rsidP="00F674D4">
      <w:pPr>
        <w:spacing w:after="0" w:line="480" w:lineRule="auto"/>
        <w:ind w:firstLine="709"/>
        <w:jc w:val="both"/>
        <w:rPr>
          <w:rFonts w:ascii="Arial" w:hAnsi="Arial" w:cs="Arial"/>
          <w:sz w:val="24"/>
          <w:szCs w:val="24"/>
        </w:rPr>
      </w:pPr>
      <w:r w:rsidRPr="00CD1AD9">
        <w:rPr>
          <w:rFonts w:ascii="Arial" w:hAnsi="Arial" w:cs="Arial"/>
          <w:sz w:val="24"/>
          <w:szCs w:val="24"/>
        </w:rPr>
        <w:t xml:space="preserve">Dentro de todos los servicios que ofrecen </w:t>
      </w:r>
      <w:r w:rsidR="00CD1AD9" w:rsidRPr="00CD1AD9">
        <w:rPr>
          <w:rFonts w:ascii="Arial" w:hAnsi="Arial" w:cs="Arial"/>
          <w:sz w:val="24"/>
          <w:szCs w:val="24"/>
        </w:rPr>
        <w:t>las entidades bancarias</w:t>
      </w:r>
      <w:r w:rsidRPr="00CD1AD9">
        <w:rPr>
          <w:rFonts w:ascii="Arial" w:hAnsi="Arial" w:cs="Arial"/>
          <w:sz w:val="24"/>
          <w:szCs w:val="24"/>
        </w:rPr>
        <w:t>, uno de los más importantes es</w:t>
      </w:r>
      <w:r w:rsidR="00CD1AD9">
        <w:rPr>
          <w:rFonts w:ascii="Arial" w:hAnsi="Arial" w:cs="Arial"/>
          <w:sz w:val="24"/>
          <w:szCs w:val="24"/>
        </w:rPr>
        <w:t xml:space="preserve"> la</w:t>
      </w:r>
      <w:r w:rsidR="002F4A5C">
        <w:rPr>
          <w:rFonts w:ascii="Arial" w:hAnsi="Arial" w:cs="Arial"/>
          <w:sz w:val="24"/>
          <w:szCs w:val="24"/>
        </w:rPr>
        <w:t xml:space="preserve"> </w:t>
      </w:r>
      <w:r w:rsidR="00CD1AD9" w:rsidRPr="00CD1AD9">
        <w:rPr>
          <w:rFonts w:ascii="Arial" w:hAnsi="Arial" w:cs="Arial"/>
          <w:b/>
          <w:sz w:val="24"/>
          <w:szCs w:val="24"/>
        </w:rPr>
        <w:t>Cámara de Transferencias Electrónicas de Fondos</w:t>
      </w:r>
      <w:r w:rsidR="00CD1AD9" w:rsidRPr="00CD1AD9">
        <w:rPr>
          <w:rFonts w:ascii="Arial" w:hAnsi="Arial" w:cs="Arial"/>
          <w:sz w:val="24"/>
          <w:szCs w:val="24"/>
        </w:rPr>
        <w:t xml:space="preserve">, denominada </w:t>
      </w:r>
      <w:r w:rsidR="00CD1AD9" w:rsidRPr="00CD1AD9">
        <w:rPr>
          <w:rFonts w:ascii="Arial" w:hAnsi="Arial" w:cs="Arial"/>
          <w:b/>
          <w:sz w:val="24"/>
          <w:szCs w:val="24"/>
        </w:rPr>
        <w:t>ACH</w:t>
      </w:r>
      <w:r w:rsidR="00CD1AD9" w:rsidRPr="00CD1AD9">
        <w:rPr>
          <w:rFonts w:ascii="Arial" w:hAnsi="Arial" w:cs="Arial"/>
          <w:sz w:val="24"/>
          <w:szCs w:val="24"/>
        </w:rPr>
        <w:t xml:space="preserve"> por su sigla en inglés de </w:t>
      </w:r>
      <w:proofErr w:type="spellStart"/>
      <w:r w:rsidR="00CD1AD9" w:rsidRPr="00CD1AD9">
        <w:rPr>
          <w:rFonts w:ascii="Arial" w:hAnsi="Arial" w:cs="Arial"/>
          <w:sz w:val="24"/>
          <w:szCs w:val="24"/>
        </w:rPr>
        <w:t>Automated</w:t>
      </w:r>
      <w:proofErr w:type="spellEnd"/>
      <w:r w:rsidR="00CD1AD9" w:rsidRPr="00CD1AD9">
        <w:rPr>
          <w:rFonts w:ascii="Arial" w:hAnsi="Arial" w:cs="Arial"/>
          <w:sz w:val="24"/>
          <w:szCs w:val="24"/>
        </w:rPr>
        <w:t xml:space="preserve"> </w:t>
      </w:r>
      <w:proofErr w:type="spellStart"/>
      <w:r w:rsidR="00CD1AD9" w:rsidRPr="00CD1AD9">
        <w:rPr>
          <w:rFonts w:ascii="Arial" w:hAnsi="Arial" w:cs="Arial"/>
          <w:sz w:val="24"/>
          <w:szCs w:val="24"/>
        </w:rPr>
        <w:t>Clearing</w:t>
      </w:r>
      <w:proofErr w:type="spellEnd"/>
      <w:r w:rsidR="00CD1AD9" w:rsidRPr="00CD1AD9">
        <w:rPr>
          <w:rFonts w:ascii="Arial" w:hAnsi="Arial" w:cs="Arial"/>
          <w:sz w:val="24"/>
          <w:szCs w:val="24"/>
        </w:rPr>
        <w:t xml:space="preserve"> </w:t>
      </w:r>
      <w:proofErr w:type="spellStart"/>
      <w:r w:rsidR="00CD1AD9" w:rsidRPr="00CD1AD9">
        <w:rPr>
          <w:rFonts w:ascii="Arial" w:hAnsi="Arial" w:cs="Arial"/>
          <w:sz w:val="24"/>
          <w:szCs w:val="24"/>
        </w:rPr>
        <w:t>House</w:t>
      </w:r>
      <w:proofErr w:type="spellEnd"/>
      <w:r w:rsidR="00CD1AD9">
        <w:rPr>
          <w:rFonts w:ascii="Arial" w:hAnsi="Arial" w:cs="Arial"/>
          <w:sz w:val="24"/>
          <w:szCs w:val="24"/>
        </w:rPr>
        <w:t xml:space="preserve">, que es </w:t>
      </w:r>
      <w:r w:rsidR="00CD1AD9" w:rsidRPr="00CD1AD9">
        <w:rPr>
          <w:rFonts w:ascii="Arial" w:hAnsi="Arial" w:cs="Arial"/>
          <w:sz w:val="24"/>
          <w:szCs w:val="24"/>
        </w:rPr>
        <w:t>un servicio de Compensación Automático de Transferencias Electrónicas de Fondos, mediante Órdenes de Pago y Órdenes de Cargo, al que están interconectadas las Entidades Financieras autorizadas por la Autoridad de Supervisión del Sistema Financiero (ASFI</w:t>
      </w:r>
      <w:r w:rsidR="00D1108E">
        <w:rPr>
          <w:rFonts w:ascii="Arial" w:hAnsi="Arial" w:cs="Arial"/>
          <w:sz w:val="24"/>
          <w:szCs w:val="24"/>
        </w:rPr>
        <w:t>).</w:t>
      </w:r>
    </w:p>
    <w:p w14:paraId="0F44CEE5" w14:textId="77777777" w:rsidR="005F5CCC" w:rsidRDefault="005F5CCC" w:rsidP="00F674D4">
      <w:pPr>
        <w:spacing w:after="0" w:line="480" w:lineRule="auto"/>
        <w:ind w:firstLine="709"/>
        <w:jc w:val="both"/>
        <w:rPr>
          <w:rFonts w:ascii="Arial" w:hAnsi="Arial" w:cs="Arial"/>
          <w:sz w:val="24"/>
          <w:szCs w:val="24"/>
        </w:rPr>
      </w:pPr>
    </w:p>
    <w:p w14:paraId="5DC1DC50" w14:textId="77777777" w:rsidR="0019735C" w:rsidRDefault="0019735C" w:rsidP="00F674D4">
      <w:pPr>
        <w:spacing w:after="0" w:line="480" w:lineRule="auto"/>
        <w:ind w:firstLine="709"/>
        <w:jc w:val="both"/>
        <w:rPr>
          <w:rFonts w:ascii="Arial" w:hAnsi="Arial" w:cs="Arial"/>
          <w:sz w:val="24"/>
          <w:szCs w:val="24"/>
        </w:rPr>
      </w:pPr>
      <w:r>
        <w:rPr>
          <w:rFonts w:ascii="Arial" w:hAnsi="Arial" w:cs="Arial"/>
          <w:sz w:val="24"/>
          <w:szCs w:val="24"/>
        </w:rPr>
        <w:t>Este servicio,</w:t>
      </w:r>
      <w:r w:rsidRPr="0019735C">
        <w:rPr>
          <w:rFonts w:ascii="Arial" w:hAnsi="Arial" w:cs="Arial"/>
          <w:sz w:val="24"/>
          <w:szCs w:val="24"/>
        </w:rPr>
        <w:t xml:space="preserve"> permite a </w:t>
      </w:r>
      <w:r>
        <w:rPr>
          <w:rFonts w:ascii="Arial" w:hAnsi="Arial" w:cs="Arial"/>
          <w:sz w:val="24"/>
          <w:szCs w:val="24"/>
        </w:rPr>
        <w:t>las personas o empresas</w:t>
      </w:r>
      <w:r w:rsidRPr="0019735C">
        <w:rPr>
          <w:rFonts w:ascii="Arial" w:hAnsi="Arial" w:cs="Arial"/>
          <w:sz w:val="24"/>
          <w:szCs w:val="24"/>
        </w:rPr>
        <w:t xml:space="preserve"> realizar transferencias</w:t>
      </w:r>
      <w:r>
        <w:rPr>
          <w:rFonts w:ascii="Arial" w:hAnsi="Arial" w:cs="Arial"/>
          <w:sz w:val="24"/>
          <w:szCs w:val="24"/>
        </w:rPr>
        <w:t xml:space="preserve"> o pagos</w:t>
      </w:r>
      <w:r w:rsidRPr="0019735C">
        <w:rPr>
          <w:rFonts w:ascii="Arial" w:hAnsi="Arial" w:cs="Arial"/>
          <w:sz w:val="24"/>
          <w:szCs w:val="24"/>
        </w:rPr>
        <w:t xml:space="preserve"> desde sus cuentas </w:t>
      </w:r>
      <w:r>
        <w:rPr>
          <w:rFonts w:ascii="Arial" w:hAnsi="Arial" w:cs="Arial"/>
          <w:sz w:val="24"/>
          <w:szCs w:val="24"/>
        </w:rPr>
        <w:t>de la Entidad Financiera</w:t>
      </w:r>
      <w:r w:rsidRPr="0019735C">
        <w:rPr>
          <w:rFonts w:ascii="Arial" w:hAnsi="Arial" w:cs="Arial"/>
          <w:sz w:val="24"/>
          <w:szCs w:val="24"/>
        </w:rPr>
        <w:t xml:space="preserve">, a personas o empresas con cuentas en diferentes </w:t>
      </w:r>
      <w:r>
        <w:rPr>
          <w:rFonts w:ascii="Arial" w:hAnsi="Arial" w:cs="Arial"/>
          <w:sz w:val="24"/>
          <w:szCs w:val="24"/>
        </w:rPr>
        <w:t>entidades</w:t>
      </w:r>
      <w:r w:rsidRPr="0019735C">
        <w:rPr>
          <w:rFonts w:ascii="Arial" w:hAnsi="Arial" w:cs="Arial"/>
          <w:sz w:val="24"/>
          <w:szCs w:val="24"/>
        </w:rPr>
        <w:t xml:space="preserve"> financieras en el país.</w:t>
      </w:r>
    </w:p>
    <w:p w14:paraId="712DE0F2" w14:textId="77777777" w:rsidR="00D62E44" w:rsidRDefault="00D62E44" w:rsidP="00F674D4">
      <w:pPr>
        <w:spacing w:after="0" w:line="480" w:lineRule="auto"/>
        <w:ind w:firstLine="709"/>
        <w:jc w:val="both"/>
        <w:rPr>
          <w:rFonts w:ascii="Arial" w:hAnsi="Arial" w:cs="Arial"/>
          <w:sz w:val="24"/>
          <w:szCs w:val="24"/>
        </w:rPr>
      </w:pPr>
    </w:p>
    <w:p w14:paraId="081B95BC" w14:textId="77777777" w:rsidR="00D62E44" w:rsidRDefault="00D62E44" w:rsidP="00F674D4">
      <w:pPr>
        <w:spacing w:after="0" w:line="480" w:lineRule="auto"/>
        <w:ind w:firstLine="709"/>
        <w:jc w:val="both"/>
        <w:rPr>
          <w:rFonts w:ascii="Arial" w:hAnsi="Arial" w:cs="Arial"/>
          <w:sz w:val="24"/>
          <w:szCs w:val="24"/>
        </w:rPr>
      </w:pPr>
    </w:p>
    <w:p w14:paraId="254BFD7A" w14:textId="77777777" w:rsidR="008F239B" w:rsidRDefault="008F239B" w:rsidP="00F674D4">
      <w:pPr>
        <w:spacing w:after="0" w:line="480" w:lineRule="auto"/>
        <w:ind w:firstLine="709"/>
        <w:jc w:val="both"/>
        <w:rPr>
          <w:rFonts w:ascii="Arial" w:hAnsi="Arial" w:cs="Arial"/>
          <w:sz w:val="24"/>
          <w:szCs w:val="24"/>
        </w:rPr>
      </w:pPr>
      <w:r>
        <w:rPr>
          <w:rFonts w:ascii="Arial" w:hAnsi="Arial" w:cs="Arial"/>
          <w:sz w:val="24"/>
          <w:szCs w:val="24"/>
        </w:rPr>
        <w:lastRenderedPageBreak/>
        <w:t xml:space="preserve">Este sistema es divido en varios módulos como ser: </w:t>
      </w:r>
    </w:p>
    <w:p w14:paraId="6F48034A" w14:textId="77777777" w:rsidR="008F239B" w:rsidRDefault="008F239B" w:rsidP="00F038F8">
      <w:pPr>
        <w:pStyle w:val="Prrafodelista"/>
        <w:numPr>
          <w:ilvl w:val="0"/>
          <w:numId w:val="13"/>
        </w:numPr>
        <w:spacing w:after="0" w:line="480" w:lineRule="auto"/>
        <w:jc w:val="both"/>
        <w:rPr>
          <w:rFonts w:ascii="Arial" w:hAnsi="Arial" w:cs="Arial"/>
          <w:sz w:val="24"/>
          <w:szCs w:val="24"/>
        </w:rPr>
      </w:pPr>
      <w:r>
        <w:rPr>
          <w:rFonts w:ascii="Arial" w:hAnsi="Arial" w:cs="Arial"/>
          <w:sz w:val="24"/>
          <w:szCs w:val="24"/>
        </w:rPr>
        <w:t>Receptores</w:t>
      </w:r>
    </w:p>
    <w:p w14:paraId="38B32325" w14:textId="77777777" w:rsidR="008F239B" w:rsidRDefault="008F239B" w:rsidP="00F038F8">
      <w:pPr>
        <w:pStyle w:val="Prrafodelista"/>
        <w:numPr>
          <w:ilvl w:val="0"/>
          <w:numId w:val="13"/>
        </w:numPr>
        <w:spacing w:after="0" w:line="480" w:lineRule="auto"/>
        <w:jc w:val="both"/>
        <w:rPr>
          <w:rFonts w:ascii="Arial" w:hAnsi="Arial" w:cs="Arial"/>
          <w:sz w:val="24"/>
          <w:szCs w:val="24"/>
        </w:rPr>
      </w:pPr>
      <w:r w:rsidRPr="008F239B">
        <w:rPr>
          <w:rFonts w:ascii="Arial" w:hAnsi="Arial" w:cs="Arial"/>
          <w:sz w:val="24"/>
          <w:szCs w:val="24"/>
        </w:rPr>
        <w:t>Emi</w:t>
      </w:r>
      <w:r>
        <w:rPr>
          <w:rFonts w:ascii="Arial" w:hAnsi="Arial" w:cs="Arial"/>
          <w:sz w:val="24"/>
          <w:szCs w:val="24"/>
        </w:rPr>
        <w:t>sores</w:t>
      </w:r>
    </w:p>
    <w:p w14:paraId="4B58269F" w14:textId="77777777" w:rsidR="008F239B" w:rsidRDefault="008F239B" w:rsidP="00F038F8">
      <w:pPr>
        <w:pStyle w:val="Prrafodelista"/>
        <w:numPr>
          <w:ilvl w:val="0"/>
          <w:numId w:val="13"/>
        </w:numPr>
        <w:spacing w:after="0" w:line="480" w:lineRule="auto"/>
        <w:jc w:val="both"/>
        <w:rPr>
          <w:rFonts w:ascii="Arial" w:hAnsi="Arial" w:cs="Arial"/>
          <w:sz w:val="24"/>
          <w:szCs w:val="24"/>
        </w:rPr>
      </w:pPr>
      <w:r>
        <w:rPr>
          <w:rFonts w:ascii="Arial" w:hAnsi="Arial" w:cs="Arial"/>
          <w:sz w:val="24"/>
          <w:szCs w:val="24"/>
        </w:rPr>
        <w:t>BackOffice</w:t>
      </w:r>
    </w:p>
    <w:p w14:paraId="0FCE75FC" w14:textId="77777777" w:rsidR="0019735C" w:rsidRDefault="008F239B" w:rsidP="00F038F8">
      <w:pPr>
        <w:pStyle w:val="Prrafodelista"/>
        <w:numPr>
          <w:ilvl w:val="0"/>
          <w:numId w:val="13"/>
        </w:numPr>
        <w:spacing w:after="0" w:line="480" w:lineRule="auto"/>
        <w:jc w:val="both"/>
        <w:rPr>
          <w:rFonts w:ascii="Arial" w:hAnsi="Arial" w:cs="Arial"/>
          <w:sz w:val="24"/>
          <w:szCs w:val="24"/>
        </w:rPr>
      </w:pPr>
      <w:r w:rsidRPr="008F239B">
        <w:rPr>
          <w:rFonts w:ascii="Arial" w:hAnsi="Arial" w:cs="Arial"/>
          <w:sz w:val="24"/>
          <w:szCs w:val="24"/>
        </w:rPr>
        <w:t>Servicios</w:t>
      </w:r>
    </w:p>
    <w:p w14:paraId="7E90FE50" w14:textId="77777777" w:rsidR="008F239B" w:rsidRDefault="008F239B" w:rsidP="00F038F8">
      <w:pPr>
        <w:pStyle w:val="Prrafodelista"/>
        <w:numPr>
          <w:ilvl w:val="0"/>
          <w:numId w:val="13"/>
        </w:numPr>
        <w:spacing w:after="0" w:line="480" w:lineRule="auto"/>
        <w:jc w:val="both"/>
        <w:rPr>
          <w:rFonts w:ascii="Arial" w:hAnsi="Arial" w:cs="Arial"/>
          <w:sz w:val="24"/>
          <w:szCs w:val="24"/>
        </w:rPr>
      </w:pPr>
      <w:r>
        <w:rPr>
          <w:rFonts w:ascii="Arial" w:hAnsi="Arial" w:cs="Arial"/>
          <w:sz w:val="24"/>
          <w:szCs w:val="24"/>
        </w:rPr>
        <w:t>Canales</w:t>
      </w:r>
    </w:p>
    <w:p w14:paraId="1B7944FE" w14:textId="77777777" w:rsidR="005A7125" w:rsidRPr="008F239B" w:rsidRDefault="005A7125" w:rsidP="00F674D4">
      <w:pPr>
        <w:pStyle w:val="Prrafodelista"/>
        <w:spacing w:after="0" w:line="480" w:lineRule="auto"/>
        <w:ind w:left="1429"/>
        <w:jc w:val="both"/>
        <w:rPr>
          <w:rFonts w:ascii="Arial" w:hAnsi="Arial" w:cs="Arial"/>
          <w:sz w:val="24"/>
          <w:szCs w:val="24"/>
        </w:rPr>
      </w:pPr>
    </w:p>
    <w:p w14:paraId="1658768E" w14:textId="77777777" w:rsidR="008D5F82" w:rsidRPr="00CD1AD9" w:rsidRDefault="008F239B" w:rsidP="00F674D4">
      <w:pPr>
        <w:spacing w:after="0" w:line="480" w:lineRule="auto"/>
        <w:ind w:firstLine="709"/>
        <w:jc w:val="both"/>
        <w:rPr>
          <w:rFonts w:ascii="Arial" w:hAnsi="Arial" w:cs="Arial"/>
          <w:sz w:val="24"/>
          <w:szCs w:val="24"/>
        </w:rPr>
      </w:pPr>
      <w:r>
        <w:rPr>
          <w:rFonts w:ascii="Arial" w:hAnsi="Arial" w:cs="Arial"/>
          <w:sz w:val="24"/>
          <w:szCs w:val="24"/>
        </w:rPr>
        <w:t>Actualmente, la Institución Financiera, cuenta con este servicio, sin embargo, por el constante crecimiento de clientes que utilizan este servicio y al ser este un servicio crítico y de gran magnitud</w:t>
      </w:r>
      <w:r w:rsidR="00B96853">
        <w:rPr>
          <w:rFonts w:ascii="Arial" w:hAnsi="Arial" w:cs="Arial"/>
          <w:sz w:val="24"/>
          <w:szCs w:val="24"/>
        </w:rPr>
        <w:t>, siendo que el sistema actual</w:t>
      </w:r>
      <w:r>
        <w:rPr>
          <w:rFonts w:ascii="Arial" w:hAnsi="Arial" w:cs="Arial"/>
          <w:sz w:val="24"/>
          <w:szCs w:val="24"/>
        </w:rPr>
        <w:t>, e</w:t>
      </w:r>
      <w:r w:rsidR="00B96853">
        <w:rPr>
          <w:rFonts w:ascii="Arial" w:hAnsi="Arial" w:cs="Arial"/>
          <w:sz w:val="24"/>
          <w:szCs w:val="24"/>
        </w:rPr>
        <w:t>s necesario un nuevo desarrollo</w:t>
      </w:r>
      <w:r>
        <w:rPr>
          <w:rFonts w:ascii="Arial" w:hAnsi="Arial" w:cs="Arial"/>
          <w:sz w:val="24"/>
          <w:szCs w:val="24"/>
        </w:rPr>
        <w:t xml:space="preserve"> para realizar la migración</w:t>
      </w:r>
      <w:r w:rsidR="005A7125">
        <w:rPr>
          <w:rFonts w:ascii="Arial" w:hAnsi="Arial" w:cs="Arial"/>
          <w:sz w:val="24"/>
          <w:szCs w:val="24"/>
        </w:rPr>
        <w:t xml:space="preserve"> de los sistemas actuales</w:t>
      </w:r>
      <w:r w:rsidR="00B96853">
        <w:rPr>
          <w:rFonts w:ascii="Arial" w:hAnsi="Arial" w:cs="Arial"/>
          <w:sz w:val="24"/>
          <w:szCs w:val="24"/>
        </w:rPr>
        <w:t xml:space="preserve"> a tecnologías actuales y eficientes,</w:t>
      </w:r>
      <w:r w:rsidR="00007A7A">
        <w:rPr>
          <w:rFonts w:ascii="Arial" w:hAnsi="Arial" w:cs="Arial"/>
          <w:sz w:val="24"/>
          <w:szCs w:val="24"/>
        </w:rPr>
        <w:t xml:space="preserve"> </w:t>
      </w:r>
      <w:r w:rsidRPr="00CD1AD9">
        <w:rPr>
          <w:rFonts w:ascii="Arial" w:hAnsi="Arial" w:cs="Arial"/>
          <w:sz w:val="24"/>
          <w:szCs w:val="24"/>
        </w:rPr>
        <w:t>por lo expuesto anteriormente</w:t>
      </w:r>
      <w:r>
        <w:rPr>
          <w:rFonts w:ascii="Arial" w:hAnsi="Arial" w:cs="Arial"/>
          <w:sz w:val="24"/>
          <w:szCs w:val="24"/>
        </w:rPr>
        <w:t>,</w:t>
      </w:r>
      <w:r w:rsidRPr="00CD1AD9">
        <w:rPr>
          <w:rFonts w:ascii="Arial" w:hAnsi="Arial" w:cs="Arial"/>
          <w:sz w:val="24"/>
          <w:szCs w:val="24"/>
        </w:rPr>
        <w:t xml:space="preserve"> el presente proyecto de grado pretende </w:t>
      </w:r>
      <w:r>
        <w:rPr>
          <w:rFonts w:ascii="Arial" w:hAnsi="Arial" w:cs="Arial"/>
          <w:sz w:val="24"/>
          <w:szCs w:val="24"/>
        </w:rPr>
        <w:t xml:space="preserve">realizar el </w:t>
      </w:r>
      <w:r w:rsidRPr="008F239B">
        <w:rPr>
          <w:rFonts w:ascii="Arial" w:hAnsi="Arial" w:cs="Arial"/>
          <w:sz w:val="24"/>
          <w:szCs w:val="24"/>
        </w:rPr>
        <w:t>MODULO SERVICIO DE PROCESAMIENTO DE PAGOS Y DEBITOS RECIBIDOS ACH</w:t>
      </w:r>
      <w:r>
        <w:rPr>
          <w:rFonts w:ascii="Arial" w:hAnsi="Arial" w:cs="Arial"/>
          <w:sz w:val="24"/>
          <w:szCs w:val="24"/>
        </w:rPr>
        <w:t>.</w:t>
      </w:r>
    </w:p>
    <w:p w14:paraId="5AC8D47D" w14:textId="77777777" w:rsidR="00D070AF" w:rsidRPr="00CD1AD9" w:rsidRDefault="00ED2436" w:rsidP="00F038F8">
      <w:pPr>
        <w:pStyle w:val="Ttulo2"/>
        <w:numPr>
          <w:ilvl w:val="0"/>
          <w:numId w:val="10"/>
        </w:numPr>
        <w:spacing w:before="0" w:line="480" w:lineRule="auto"/>
        <w:jc w:val="both"/>
        <w:rPr>
          <w:rFonts w:ascii="Arial" w:hAnsi="Arial" w:cs="Arial"/>
          <w:b/>
          <w:color w:val="auto"/>
          <w:sz w:val="24"/>
          <w:szCs w:val="24"/>
        </w:rPr>
      </w:pPr>
      <w:bookmarkStart w:id="5" w:name="_Toc516437991"/>
      <w:r w:rsidRPr="00CD1AD9">
        <w:rPr>
          <w:rFonts w:ascii="Arial" w:hAnsi="Arial" w:cs="Arial"/>
          <w:b/>
          <w:color w:val="auto"/>
          <w:sz w:val="24"/>
          <w:szCs w:val="24"/>
        </w:rPr>
        <w:t>ANTECEDENTES</w:t>
      </w:r>
      <w:bookmarkEnd w:id="5"/>
    </w:p>
    <w:p w14:paraId="658CB45F" w14:textId="77777777" w:rsidR="00ED2436" w:rsidRPr="00CD1AD9" w:rsidRDefault="00ED2436" w:rsidP="00F038F8">
      <w:pPr>
        <w:pStyle w:val="Ttulo3"/>
        <w:numPr>
          <w:ilvl w:val="1"/>
          <w:numId w:val="10"/>
        </w:numPr>
        <w:spacing w:before="0" w:line="480" w:lineRule="auto"/>
        <w:jc w:val="both"/>
        <w:rPr>
          <w:rFonts w:ascii="Arial" w:hAnsi="Arial" w:cs="Arial"/>
          <w:b/>
          <w:color w:val="auto"/>
        </w:rPr>
      </w:pPr>
      <w:bookmarkStart w:id="6" w:name="_Toc516437992"/>
      <w:r w:rsidRPr="00CD1AD9">
        <w:rPr>
          <w:rFonts w:ascii="Arial" w:hAnsi="Arial" w:cs="Arial"/>
          <w:b/>
          <w:color w:val="auto"/>
        </w:rPr>
        <w:t>ANTECEDENTES INSTITUCIONALES</w:t>
      </w:r>
      <w:bookmarkEnd w:id="6"/>
    </w:p>
    <w:p w14:paraId="61F08F1B" w14:textId="77777777" w:rsidR="00A418C3" w:rsidRPr="00E53429" w:rsidRDefault="00493630" w:rsidP="00F674D4">
      <w:pPr>
        <w:spacing w:after="0" w:line="480" w:lineRule="auto"/>
        <w:ind w:firstLine="708"/>
        <w:jc w:val="both"/>
        <w:rPr>
          <w:rFonts w:ascii="Arial" w:hAnsi="Arial" w:cs="Arial"/>
          <w:sz w:val="24"/>
          <w:szCs w:val="24"/>
        </w:rPr>
      </w:pPr>
      <w:r>
        <w:rPr>
          <w:rFonts w:ascii="Arial" w:hAnsi="Arial" w:cs="Arial"/>
          <w:sz w:val="24"/>
          <w:szCs w:val="24"/>
        </w:rPr>
        <w:t xml:space="preserve">Al momento de solicitar realizar el proyecto de grado </w:t>
      </w:r>
      <w:r w:rsidR="00E53429">
        <w:rPr>
          <w:rFonts w:ascii="Arial" w:hAnsi="Arial" w:cs="Arial"/>
          <w:sz w:val="24"/>
          <w:szCs w:val="24"/>
        </w:rPr>
        <w:t>al área de sistemas  de la institución financiera</w:t>
      </w:r>
      <w:r w:rsidR="008F239B">
        <w:rPr>
          <w:rFonts w:ascii="Arial" w:hAnsi="Arial" w:cs="Arial"/>
          <w:sz w:val="24"/>
          <w:szCs w:val="24"/>
        </w:rPr>
        <w:t>,</w:t>
      </w:r>
      <w:r>
        <w:rPr>
          <w:rFonts w:ascii="Arial" w:hAnsi="Arial" w:cs="Arial"/>
          <w:sz w:val="24"/>
          <w:szCs w:val="24"/>
        </w:rPr>
        <w:t xml:space="preserve"> La entidad financiera acepto pero solicitó que su </w:t>
      </w:r>
      <w:r w:rsidR="008F239B">
        <w:rPr>
          <w:rFonts w:ascii="Arial" w:hAnsi="Arial" w:cs="Arial"/>
          <w:sz w:val="24"/>
          <w:szCs w:val="24"/>
        </w:rPr>
        <w:t>identidad sea manejada en reserva, por lo cual</w:t>
      </w:r>
      <w:r w:rsidR="00E83F8D">
        <w:rPr>
          <w:rFonts w:ascii="Arial" w:hAnsi="Arial" w:cs="Arial"/>
          <w:sz w:val="24"/>
          <w:szCs w:val="24"/>
        </w:rPr>
        <w:t xml:space="preserve"> </w:t>
      </w:r>
      <w:r w:rsidR="00E53429">
        <w:rPr>
          <w:rFonts w:ascii="Arial" w:hAnsi="Arial" w:cs="Arial"/>
          <w:sz w:val="24"/>
          <w:szCs w:val="24"/>
        </w:rPr>
        <w:t>se</w:t>
      </w:r>
      <w:r>
        <w:rPr>
          <w:rFonts w:ascii="Arial" w:hAnsi="Arial" w:cs="Arial"/>
          <w:sz w:val="24"/>
          <w:szCs w:val="24"/>
        </w:rPr>
        <w:t xml:space="preserve"> desarrollara</w:t>
      </w:r>
      <w:r w:rsidR="00E53429">
        <w:rPr>
          <w:rFonts w:ascii="Arial" w:hAnsi="Arial" w:cs="Arial"/>
          <w:sz w:val="24"/>
          <w:szCs w:val="24"/>
        </w:rPr>
        <w:t>n</w:t>
      </w:r>
      <w:r>
        <w:rPr>
          <w:rFonts w:ascii="Arial" w:hAnsi="Arial" w:cs="Arial"/>
          <w:sz w:val="24"/>
          <w:szCs w:val="24"/>
        </w:rPr>
        <w:t xml:space="preserve"> l</w:t>
      </w:r>
      <w:r w:rsidR="00E53429">
        <w:rPr>
          <w:rFonts w:ascii="Arial" w:hAnsi="Arial" w:cs="Arial"/>
          <w:sz w:val="24"/>
          <w:szCs w:val="24"/>
        </w:rPr>
        <w:t>os antecedentes institucionales básicos, sin comprometer el nombre de la institución.</w:t>
      </w:r>
    </w:p>
    <w:p w14:paraId="64AEDC8B" w14:textId="77777777" w:rsidR="00424443" w:rsidRDefault="00424443" w:rsidP="00F674D4">
      <w:pPr>
        <w:spacing w:after="0" w:line="480" w:lineRule="auto"/>
        <w:jc w:val="both"/>
        <w:rPr>
          <w:rFonts w:ascii="Arial" w:hAnsi="Arial" w:cs="Arial"/>
          <w:sz w:val="24"/>
          <w:szCs w:val="24"/>
        </w:rPr>
      </w:pPr>
    </w:p>
    <w:p w14:paraId="234FA341" w14:textId="77777777" w:rsidR="00493630" w:rsidRDefault="00493630" w:rsidP="00F674D4">
      <w:pPr>
        <w:spacing w:after="0" w:line="480" w:lineRule="auto"/>
        <w:ind w:firstLine="708"/>
        <w:jc w:val="both"/>
        <w:rPr>
          <w:rFonts w:ascii="Arial" w:hAnsi="Arial" w:cs="Arial"/>
          <w:sz w:val="24"/>
          <w:szCs w:val="24"/>
        </w:rPr>
      </w:pPr>
      <w:r>
        <w:rPr>
          <w:rFonts w:ascii="Arial" w:hAnsi="Arial" w:cs="Arial"/>
          <w:sz w:val="24"/>
          <w:szCs w:val="24"/>
        </w:rPr>
        <w:lastRenderedPageBreak/>
        <w:t xml:space="preserve">A </w:t>
      </w:r>
      <w:r w:rsidR="005A7125">
        <w:rPr>
          <w:rFonts w:ascii="Arial" w:hAnsi="Arial" w:cs="Arial"/>
          <w:sz w:val="24"/>
          <w:szCs w:val="24"/>
        </w:rPr>
        <w:t xml:space="preserve">continuación, en </w:t>
      </w:r>
      <w:r w:rsidR="005A7125" w:rsidRPr="005A7125">
        <w:rPr>
          <w:rFonts w:ascii="Arial" w:hAnsi="Arial" w:cs="Arial"/>
          <w:i/>
          <w:sz w:val="24"/>
          <w:szCs w:val="24"/>
        </w:rPr>
        <w:t>la figura 1.1</w:t>
      </w:r>
      <w:r>
        <w:rPr>
          <w:rFonts w:ascii="Arial" w:hAnsi="Arial" w:cs="Arial"/>
          <w:sz w:val="24"/>
          <w:szCs w:val="24"/>
        </w:rPr>
        <w:t>, se muestra la organización básica de la entidad financiera</w:t>
      </w:r>
      <w:r w:rsidR="0008456A">
        <w:rPr>
          <w:rFonts w:ascii="Arial" w:hAnsi="Arial" w:cs="Arial"/>
          <w:sz w:val="24"/>
          <w:szCs w:val="24"/>
        </w:rPr>
        <w:t xml:space="preserve">, </w:t>
      </w:r>
      <w:r w:rsidR="005A7125">
        <w:rPr>
          <w:rFonts w:ascii="Arial" w:hAnsi="Arial" w:cs="Arial"/>
          <w:sz w:val="24"/>
          <w:szCs w:val="24"/>
        </w:rPr>
        <w:t>así</w:t>
      </w:r>
      <w:r w:rsidR="0008456A">
        <w:rPr>
          <w:rFonts w:ascii="Arial" w:hAnsi="Arial" w:cs="Arial"/>
          <w:sz w:val="24"/>
          <w:szCs w:val="24"/>
        </w:rPr>
        <w:t xml:space="preserve"> también el área donde será realizado el proyecto de grado, y la cual afectara directamente:</w:t>
      </w:r>
    </w:p>
    <w:p w14:paraId="4136B786" w14:textId="77777777" w:rsidR="00AF5034" w:rsidRDefault="00C81B97" w:rsidP="000F3E1C">
      <w:pPr>
        <w:spacing w:after="0" w:line="480" w:lineRule="auto"/>
        <w:jc w:val="center"/>
        <w:rPr>
          <w:rFonts w:ascii="Arial" w:hAnsi="Arial" w:cs="Arial"/>
          <w:sz w:val="24"/>
          <w:szCs w:val="24"/>
        </w:rPr>
      </w:pPr>
      <w:r>
        <w:rPr>
          <w:noProof/>
          <w:lang w:val="es-ES" w:eastAsia="es-ES"/>
        </w:rPr>
        <w:drawing>
          <wp:inline distT="0" distB="0" distL="0" distR="0" wp14:anchorId="64B9E06C" wp14:editId="49E376DC">
            <wp:extent cx="6449903" cy="3030838"/>
            <wp:effectExtent l="19050" t="0" r="8047"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967" cy="3051074"/>
                    </a:xfrm>
                    <a:prstGeom prst="rect">
                      <a:avLst/>
                    </a:prstGeom>
                  </pic:spPr>
                </pic:pic>
              </a:graphicData>
            </a:graphic>
          </wp:inline>
        </w:drawing>
      </w:r>
    </w:p>
    <w:p w14:paraId="6B2B7162" w14:textId="77777777" w:rsidR="005A7125" w:rsidRDefault="005A7125" w:rsidP="000F3E1C">
      <w:pPr>
        <w:spacing w:after="0" w:line="240" w:lineRule="auto"/>
        <w:jc w:val="center"/>
        <w:rPr>
          <w:rFonts w:ascii="Times New Roman" w:hAnsi="Times New Roman" w:cs="Times New Roman"/>
          <w:sz w:val="24"/>
          <w:szCs w:val="24"/>
        </w:rPr>
      </w:pPr>
      <w:r w:rsidRPr="007704E7">
        <w:rPr>
          <w:rFonts w:ascii="Times New Roman" w:hAnsi="Times New Roman" w:cs="Times New Roman"/>
          <w:i/>
          <w:sz w:val="24"/>
          <w:szCs w:val="24"/>
        </w:rPr>
        <w:t>Figura 1</w:t>
      </w:r>
      <w:r>
        <w:rPr>
          <w:rFonts w:ascii="Times New Roman" w:hAnsi="Times New Roman" w:cs="Times New Roman"/>
          <w:i/>
          <w:sz w:val="24"/>
          <w:szCs w:val="24"/>
        </w:rPr>
        <w:t>.1</w:t>
      </w:r>
      <w:r w:rsidRPr="00CE3DAB">
        <w:rPr>
          <w:rFonts w:ascii="Times New Roman" w:hAnsi="Times New Roman" w:cs="Times New Roman"/>
          <w:sz w:val="24"/>
          <w:szCs w:val="24"/>
        </w:rPr>
        <w:t xml:space="preserve">. Organigrama </w:t>
      </w:r>
      <w:r>
        <w:rPr>
          <w:rFonts w:ascii="Times New Roman" w:hAnsi="Times New Roman" w:cs="Times New Roman"/>
          <w:sz w:val="24"/>
          <w:szCs w:val="24"/>
        </w:rPr>
        <w:t>Entidad Financiera</w:t>
      </w:r>
    </w:p>
    <w:p w14:paraId="7CA9B768" w14:textId="77777777" w:rsidR="005A7125" w:rsidRPr="00CE3DAB" w:rsidRDefault="005A7125" w:rsidP="000F3E1C">
      <w:pPr>
        <w:spacing w:after="0" w:line="240" w:lineRule="auto"/>
        <w:jc w:val="center"/>
        <w:rPr>
          <w:rFonts w:ascii="Times New Roman" w:hAnsi="Times New Roman" w:cs="Times New Roman"/>
          <w:sz w:val="24"/>
          <w:szCs w:val="24"/>
        </w:rPr>
      </w:pPr>
      <w:r w:rsidRPr="00CE3DAB">
        <w:rPr>
          <w:rFonts w:ascii="Times New Roman" w:hAnsi="Times New Roman" w:cs="Times New Roman"/>
          <w:sz w:val="24"/>
          <w:szCs w:val="24"/>
        </w:rPr>
        <w:t>Fuente: [</w:t>
      </w:r>
      <w:r>
        <w:rPr>
          <w:rFonts w:ascii="Times New Roman" w:hAnsi="Times New Roman" w:cs="Times New Roman"/>
          <w:sz w:val="24"/>
          <w:szCs w:val="24"/>
        </w:rPr>
        <w:t>Intranet Entidad Financiera</w:t>
      </w:r>
      <w:r w:rsidRPr="00CE3DAB">
        <w:rPr>
          <w:rFonts w:ascii="Times New Roman" w:hAnsi="Times New Roman" w:cs="Times New Roman"/>
          <w:sz w:val="24"/>
          <w:szCs w:val="24"/>
        </w:rPr>
        <w:t>]</w:t>
      </w:r>
    </w:p>
    <w:p w14:paraId="15EE05E6" w14:textId="77777777" w:rsidR="005A7125" w:rsidRPr="00CD1AD9" w:rsidRDefault="005A7125" w:rsidP="00F674D4">
      <w:pPr>
        <w:spacing w:after="0" w:line="480" w:lineRule="auto"/>
        <w:jc w:val="both"/>
        <w:rPr>
          <w:rFonts w:ascii="Arial" w:hAnsi="Arial" w:cs="Arial"/>
          <w:sz w:val="24"/>
          <w:szCs w:val="24"/>
        </w:rPr>
      </w:pPr>
    </w:p>
    <w:p w14:paraId="6764F86F" w14:textId="77777777" w:rsidR="00ED2436" w:rsidRPr="00CD1AD9" w:rsidRDefault="00ED2436" w:rsidP="00F038F8">
      <w:pPr>
        <w:pStyle w:val="Ttulo3"/>
        <w:numPr>
          <w:ilvl w:val="1"/>
          <w:numId w:val="10"/>
        </w:numPr>
        <w:spacing w:before="0" w:line="480" w:lineRule="auto"/>
        <w:jc w:val="both"/>
        <w:rPr>
          <w:rFonts w:ascii="Arial" w:hAnsi="Arial" w:cs="Arial"/>
          <w:b/>
          <w:color w:val="auto"/>
        </w:rPr>
      </w:pPr>
      <w:bookmarkStart w:id="7" w:name="_Toc516437993"/>
      <w:r w:rsidRPr="00CD1AD9">
        <w:rPr>
          <w:rFonts w:ascii="Arial" w:hAnsi="Arial" w:cs="Arial"/>
          <w:b/>
          <w:color w:val="auto"/>
        </w:rPr>
        <w:t>TRABAJOS AFINES</w:t>
      </w:r>
      <w:bookmarkEnd w:id="7"/>
    </w:p>
    <w:p w14:paraId="279B96CA" w14:textId="77777777" w:rsidR="00EB05BE" w:rsidRPr="00CD1AD9" w:rsidRDefault="00EB05BE" w:rsidP="00F674D4">
      <w:pPr>
        <w:pStyle w:val="Prrafodelista"/>
        <w:spacing w:line="480" w:lineRule="auto"/>
        <w:ind w:left="792"/>
        <w:jc w:val="both"/>
        <w:rPr>
          <w:rFonts w:ascii="Arial" w:hAnsi="Arial" w:cs="Arial"/>
          <w:sz w:val="24"/>
          <w:szCs w:val="24"/>
        </w:rPr>
      </w:pPr>
      <w:r w:rsidRPr="00CD1AD9">
        <w:rPr>
          <w:rFonts w:ascii="Arial" w:hAnsi="Arial" w:cs="Arial"/>
          <w:sz w:val="24"/>
          <w:szCs w:val="24"/>
        </w:rPr>
        <w:t xml:space="preserve">Entre los proyectos similares, y </w:t>
      </w:r>
      <w:r w:rsidR="00D26A19">
        <w:rPr>
          <w:rFonts w:ascii="Arial" w:hAnsi="Arial" w:cs="Arial"/>
          <w:sz w:val="24"/>
          <w:szCs w:val="24"/>
        </w:rPr>
        <w:t>servicios</w:t>
      </w:r>
      <w:r w:rsidRPr="00CD1AD9">
        <w:rPr>
          <w:rFonts w:ascii="Arial" w:hAnsi="Arial" w:cs="Arial"/>
          <w:sz w:val="24"/>
          <w:szCs w:val="24"/>
        </w:rPr>
        <w:t xml:space="preserve"> disponibles </w:t>
      </w:r>
      <w:r w:rsidR="00D26A19">
        <w:rPr>
          <w:rFonts w:ascii="Arial" w:hAnsi="Arial" w:cs="Arial"/>
          <w:sz w:val="24"/>
          <w:szCs w:val="24"/>
        </w:rPr>
        <w:t>de distintas entidades financieras</w:t>
      </w:r>
      <w:r w:rsidRPr="00CD1AD9">
        <w:rPr>
          <w:rFonts w:ascii="Arial" w:hAnsi="Arial" w:cs="Arial"/>
          <w:sz w:val="24"/>
          <w:szCs w:val="24"/>
        </w:rPr>
        <w:t xml:space="preserve"> podemos menci</w:t>
      </w:r>
      <w:r w:rsidR="00D26A19">
        <w:rPr>
          <w:rFonts w:ascii="Arial" w:hAnsi="Arial" w:cs="Arial"/>
          <w:sz w:val="24"/>
          <w:szCs w:val="24"/>
        </w:rPr>
        <w:t>o</w:t>
      </w:r>
      <w:r w:rsidRPr="00CD1AD9">
        <w:rPr>
          <w:rFonts w:ascii="Arial" w:hAnsi="Arial" w:cs="Arial"/>
          <w:sz w:val="24"/>
          <w:szCs w:val="24"/>
        </w:rPr>
        <w:t>nar los siguientes:</w:t>
      </w:r>
    </w:p>
    <w:p w14:paraId="0A71BE57" w14:textId="77777777" w:rsidR="00051181" w:rsidRDefault="002A4A0D" w:rsidP="002913FC">
      <w:pPr>
        <w:pStyle w:val="Prrafodelista"/>
        <w:numPr>
          <w:ilvl w:val="0"/>
          <w:numId w:val="11"/>
        </w:numPr>
        <w:spacing w:line="480" w:lineRule="auto"/>
        <w:jc w:val="both"/>
        <w:rPr>
          <w:rFonts w:ascii="Arial" w:hAnsi="Arial" w:cs="Arial"/>
          <w:sz w:val="24"/>
          <w:szCs w:val="24"/>
        </w:rPr>
      </w:pPr>
      <w:r>
        <w:rPr>
          <w:rFonts w:ascii="Arial" w:hAnsi="Arial" w:cs="Arial"/>
          <w:sz w:val="24"/>
          <w:szCs w:val="24"/>
        </w:rPr>
        <w:t>Servicio Web – ISITR (</w:t>
      </w:r>
      <w:r w:rsidR="000F3E1C">
        <w:rPr>
          <w:rFonts w:ascii="Arial" w:hAnsi="Arial" w:cs="Arial"/>
          <w:sz w:val="24"/>
          <w:szCs w:val="24"/>
        </w:rPr>
        <w:t>Implementación</w:t>
      </w:r>
      <w:r>
        <w:rPr>
          <w:rFonts w:ascii="Arial" w:hAnsi="Arial" w:cs="Arial"/>
          <w:sz w:val="24"/>
          <w:szCs w:val="24"/>
        </w:rPr>
        <w:t xml:space="preserve"> de Sistema de Transferencia Interbancaria), para el Banco Coreano</w:t>
      </w:r>
      <w:r w:rsidR="00007A7A">
        <w:rPr>
          <w:rFonts w:ascii="Arial" w:hAnsi="Arial" w:cs="Arial"/>
          <w:sz w:val="24"/>
          <w:szCs w:val="24"/>
        </w:rPr>
        <w:t xml:space="preserve"> </w:t>
      </w:r>
      <w:r>
        <w:rPr>
          <w:rFonts w:ascii="Arial" w:hAnsi="Arial" w:cs="Arial"/>
          <w:sz w:val="24"/>
          <w:szCs w:val="24"/>
        </w:rPr>
        <w:t>(Per</w:t>
      </w:r>
      <w:r w:rsidRPr="002A4A0D">
        <w:rPr>
          <w:rFonts w:ascii="Arial" w:hAnsi="Arial" w:cs="Arial"/>
          <w:sz w:val="24"/>
          <w:szCs w:val="24"/>
          <w:lang w:val="es-ES"/>
        </w:rPr>
        <w:t>ú</w:t>
      </w:r>
      <w:r>
        <w:rPr>
          <w:rFonts w:ascii="Arial" w:hAnsi="Arial" w:cs="Arial"/>
          <w:sz w:val="24"/>
          <w:szCs w:val="24"/>
        </w:rPr>
        <w:t>), que consiste  en la migración del mismo servicio, a una nueva arquitectura orientada a servicios web, realizado el 2013.</w:t>
      </w:r>
      <w:r w:rsidR="002913FC">
        <w:rPr>
          <w:rFonts w:ascii="Arial" w:hAnsi="Arial" w:cs="Arial"/>
          <w:sz w:val="24"/>
          <w:szCs w:val="24"/>
        </w:rPr>
        <w:t xml:space="preserve"> </w:t>
      </w:r>
    </w:p>
    <w:p w14:paraId="347349A5" w14:textId="5661535F" w:rsidR="00051181" w:rsidRPr="00051181" w:rsidRDefault="00051181" w:rsidP="00051181">
      <w:pPr>
        <w:pStyle w:val="Prrafodelista"/>
        <w:spacing w:before="100" w:beforeAutospacing="1" w:after="100" w:afterAutospacing="1" w:line="480" w:lineRule="auto"/>
        <w:ind w:left="1512"/>
        <w:jc w:val="center"/>
        <w:rPr>
          <w:rFonts w:ascii="Times New Roman" w:hAnsi="Times New Roman" w:cs="Times New Roman"/>
          <w:sz w:val="24"/>
          <w:szCs w:val="24"/>
        </w:rPr>
      </w:pPr>
      <w:r w:rsidRPr="00051181">
        <w:rPr>
          <w:rFonts w:ascii="Times New Roman" w:hAnsi="Times New Roman" w:cs="Times New Roman"/>
          <w:sz w:val="24"/>
          <w:szCs w:val="24"/>
        </w:rPr>
        <w:t>Fuente: [</w:t>
      </w:r>
      <w:r w:rsidR="00B7688D" w:rsidRPr="00B7688D">
        <w:rPr>
          <w:rFonts w:ascii="Times New Roman" w:hAnsi="Times New Roman" w:cs="Times New Roman"/>
          <w:sz w:val="24"/>
          <w:szCs w:val="24"/>
        </w:rPr>
        <w:t>https://es.slideshare.net/Dharmacon/implementacin-de-sistema-de-transferencia-interbancaria-iniciacin</w:t>
      </w:r>
      <w:r w:rsidRPr="00051181">
        <w:rPr>
          <w:rFonts w:ascii="Times New Roman" w:hAnsi="Times New Roman" w:cs="Times New Roman"/>
          <w:sz w:val="24"/>
          <w:szCs w:val="24"/>
        </w:rPr>
        <w:t>].</w:t>
      </w:r>
    </w:p>
    <w:p w14:paraId="3C555E06" w14:textId="6984CF0B" w:rsidR="00845390" w:rsidRPr="00051181" w:rsidRDefault="00845390" w:rsidP="00F038F8">
      <w:pPr>
        <w:pStyle w:val="Prrafodelista"/>
        <w:numPr>
          <w:ilvl w:val="0"/>
          <w:numId w:val="11"/>
        </w:numPr>
        <w:spacing w:line="480" w:lineRule="auto"/>
        <w:jc w:val="both"/>
        <w:rPr>
          <w:rFonts w:ascii="Arial" w:hAnsi="Arial" w:cs="Arial"/>
          <w:sz w:val="24"/>
          <w:szCs w:val="24"/>
        </w:rPr>
      </w:pPr>
      <w:r w:rsidRPr="00845390">
        <w:rPr>
          <w:rFonts w:ascii="Arial" w:hAnsi="Arial" w:cs="Arial"/>
          <w:sz w:val="24"/>
          <w:szCs w:val="24"/>
        </w:rPr>
        <w:lastRenderedPageBreak/>
        <w:t>Transferencia Interbancaria a través de ACH</w:t>
      </w:r>
      <w:r>
        <w:rPr>
          <w:rFonts w:ascii="Arial" w:hAnsi="Arial" w:cs="Arial"/>
          <w:sz w:val="24"/>
          <w:szCs w:val="24"/>
        </w:rPr>
        <w:t xml:space="preserve">, del Banco Nacional de Bolivia, el cual </w:t>
      </w:r>
      <w:r w:rsidRPr="00845390">
        <w:rPr>
          <w:rFonts w:ascii="Arial" w:hAnsi="Arial" w:cs="Arial"/>
          <w:sz w:val="24"/>
          <w:szCs w:val="24"/>
        </w:rPr>
        <w:t xml:space="preserve">permite </w:t>
      </w:r>
      <w:r>
        <w:rPr>
          <w:rFonts w:ascii="Arial" w:hAnsi="Arial" w:cs="Arial"/>
          <w:sz w:val="24"/>
          <w:szCs w:val="24"/>
        </w:rPr>
        <w:t xml:space="preserve">a sus clientes, </w:t>
      </w:r>
      <w:r w:rsidRPr="00845390">
        <w:rPr>
          <w:rFonts w:ascii="Arial" w:hAnsi="Arial" w:cs="Arial"/>
          <w:sz w:val="24"/>
          <w:szCs w:val="24"/>
        </w:rPr>
        <w:t xml:space="preserve">realizar transferencias desde sus cuentas en el Banco Nacional de Bolivia S.A., a personas o empresas con cuentas en diferentes instituciones financieras en el país. </w:t>
      </w:r>
      <w:r>
        <w:rPr>
          <w:rFonts w:ascii="Arial" w:hAnsi="Arial" w:cs="Arial"/>
          <w:sz w:val="24"/>
          <w:szCs w:val="24"/>
        </w:rPr>
        <w:t xml:space="preserve">el cual permite a través de sus plataformas, BNB Net, </w:t>
      </w:r>
      <w:r w:rsidRPr="00845390">
        <w:rPr>
          <w:rFonts w:ascii="Arial" w:hAnsi="Arial" w:cs="Arial"/>
          <w:sz w:val="24"/>
          <w:szCs w:val="24"/>
        </w:rPr>
        <w:t>Plus</w:t>
      </w:r>
      <w:r>
        <w:rPr>
          <w:rFonts w:ascii="Arial" w:hAnsi="Arial" w:cs="Arial"/>
          <w:sz w:val="24"/>
          <w:szCs w:val="24"/>
        </w:rPr>
        <w:t xml:space="preserve"> BNB Virtual y </w:t>
      </w:r>
      <w:r w:rsidRPr="00845390">
        <w:rPr>
          <w:rFonts w:ascii="Arial" w:hAnsi="Arial" w:cs="Arial"/>
          <w:sz w:val="24"/>
          <w:szCs w:val="24"/>
        </w:rPr>
        <w:t>Plataformas de caja.</w:t>
      </w:r>
    </w:p>
    <w:p w14:paraId="2707C1AC" w14:textId="5265B417" w:rsidR="00051181" w:rsidRPr="00051181" w:rsidRDefault="00B7688D" w:rsidP="00051181">
      <w:pPr>
        <w:pStyle w:val="Prrafodelista"/>
        <w:spacing w:before="100" w:beforeAutospacing="1" w:after="100" w:afterAutospacing="1" w:line="480" w:lineRule="auto"/>
        <w:ind w:left="1512"/>
        <w:jc w:val="center"/>
        <w:rPr>
          <w:rFonts w:ascii="Times New Roman" w:hAnsi="Times New Roman" w:cs="Times New Roman"/>
          <w:sz w:val="24"/>
          <w:szCs w:val="24"/>
        </w:rPr>
      </w:pPr>
      <w:r>
        <w:rPr>
          <w:rFonts w:ascii="Times New Roman" w:hAnsi="Times New Roman" w:cs="Times New Roman"/>
          <w:sz w:val="24"/>
          <w:szCs w:val="24"/>
        </w:rPr>
        <w:t>Fuente</w:t>
      </w:r>
      <w:proofErr w:type="gramStart"/>
      <w:r>
        <w:rPr>
          <w:rFonts w:ascii="Times New Roman" w:hAnsi="Times New Roman" w:cs="Times New Roman"/>
          <w:sz w:val="24"/>
          <w:szCs w:val="24"/>
        </w:rPr>
        <w:t>:</w:t>
      </w:r>
      <w:r w:rsidR="00051181" w:rsidRPr="00051181">
        <w:rPr>
          <w:rFonts w:ascii="Times New Roman" w:hAnsi="Times New Roman" w:cs="Times New Roman"/>
          <w:sz w:val="24"/>
          <w:szCs w:val="24"/>
        </w:rPr>
        <w:t>[</w:t>
      </w:r>
      <w:proofErr w:type="gramEnd"/>
      <w:r w:rsidRPr="00B7688D">
        <w:rPr>
          <w:rFonts w:ascii="Times New Roman" w:hAnsi="Times New Roman" w:cs="Times New Roman"/>
          <w:sz w:val="24"/>
          <w:szCs w:val="24"/>
        </w:rPr>
        <w:t>http://www.bnb.com.bo/Portal/Paginas/producto_transferencia_interbancaria_a_traves_de_ach66.html</w:t>
      </w:r>
      <w:r w:rsidR="00051181" w:rsidRPr="00051181">
        <w:rPr>
          <w:rFonts w:ascii="Times New Roman" w:hAnsi="Times New Roman" w:cs="Times New Roman"/>
          <w:sz w:val="24"/>
          <w:szCs w:val="24"/>
        </w:rPr>
        <w:t>].</w:t>
      </w:r>
    </w:p>
    <w:p w14:paraId="3204E785" w14:textId="40BB386D" w:rsidR="00AF5034" w:rsidRPr="00051181" w:rsidRDefault="002A4A0D" w:rsidP="00F038F8">
      <w:pPr>
        <w:pStyle w:val="Prrafodelista"/>
        <w:numPr>
          <w:ilvl w:val="0"/>
          <w:numId w:val="11"/>
        </w:numPr>
        <w:spacing w:line="480" w:lineRule="auto"/>
        <w:jc w:val="both"/>
        <w:rPr>
          <w:rFonts w:ascii="Arial" w:hAnsi="Arial" w:cs="Arial"/>
          <w:sz w:val="24"/>
          <w:szCs w:val="24"/>
        </w:rPr>
      </w:pPr>
      <w:r>
        <w:rPr>
          <w:rFonts w:ascii="Arial" w:hAnsi="Arial" w:cs="Arial"/>
          <w:sz w:val="24"/>
          <w:szCs w:val="24"/>
        </w:rPr>
        <w:t xml:space="preserve">Transferencias ACH, del Banco Mercantil Santa Cruz, donde se ofrece el servicio de </w:t>
      </w:r>
      <w:r w:rsidRPr="002A4A0D">
        <w:rPr>
          <w:rFonts w:ascii="Arial" w:hAnsi="Arial" w:cs="Arial"/>
          <w:sz w:val="24"/>
          <w:szCs w:val="24"/>
        </w:rPr>
        <w:t>transferencias electrónicas de fondos</w:t>
      </w:r>
      <w:r>
        <w:rPr>
          <w:rFonts w:ascii="Arial" w:hAnsi="Arial" w:cs="Arial"/>
          <w:sz w:val="24"/>
          <w:szCs w:val="24"/>
        </w:rPr>
        <w:t>, que permite</w:t>
      </w:r>
      <w:r w:rsidRPr="002A4A0D">
        <w:rPr>
          <w:rFonts w:ascii="Arial" w:hAnsi="Arial" w:cs="Arial"/>
          <w:sz w:val="24"/>
          <w:szCs w:val="24"/>
        </w:rPr>
        <w:t xml:space="preserve"> enviar dinero por medios electrónicos a diferentes cuentas de instituciones de intermediac</w:t>
      </w:r>
      <w:r>
        <w:rPr>
          <w:rFonts w:ascii="Arial" w:hAnsi="Arial" w:cs="Arial"/>
          <w:sz w:val="24"/>
          <w:szCs w:val="24"/>
        </w:rPr>
        <w:t>ión financiera a nivel nacional, así también, p</w:t>
      </w:r>
      <w:r w:rsidRPr="002A4A0D">
        <w:rPr>
          <w:rFonts w:ascii="Arial" w:hAnsi="Arial" w:cs="Arial"/>
          <w:sz w:val="24"/>
          <w:szCs w:val="24"/>
        </w:rPr>
        <w:t xml:space="preserve">uede solicitar órdenes de pago, como ser abonos a cuentas, pago de tarjetas de crédito y pago de préstamos en otras instituciones </w:t>
      </w:r>
      <w:r>
        <w:rPr>
          <w:rFonts w:ascii="Arial" w:hAnsi="Arial" w:cs="Arial"/>
          <w:sz w:val="24"/>
          <w:szCs w:val="24"/>
        </w:rPr>
        <w:t>bancarias</w:t>
      </w:r>
      <w:r w:rsidRPr="002A4A0D">
        <w:rPr>
          <w:rFonts w:ascii="Arial" w:hAnsi="Arial" w:cs="Arial"/>
          <w:sz w:val="24"/>
          <w:szCs w:val="24"/>
        </w:rPr>
        <w:t>.</w:t>
      </w:r>
    </w:p>
    <w:p w14:paraId="69708DF4" w14:textId="6ADB28A0" w:rsidR="00051181" w:rsidRPr="00051181" w:rsidRDefault="00B7688D" w:rsidP="00051181">
      <w:pPr>
        <w:pStyle w:val="Prrafodelista"/>
        <w:spacing w:before="100" w:beforeAutospacing="1" w:after="100" w:afterAutospacing="1" w:line="480" w:lineRule="auto"/>
        <w:ind w:left="1512"/>
        <w:jc w:val="center"/>
        <w:rPr>
          <w:rFonts w:ascii="Times New Roman" w:hAnsi="Times New Roman" w:cs="Times New Roman"/>
          <w:sz w:val="24"/>
          <w:szCs w:val="24"/>
        </w:rPr>
      </w:pPr>
      <w:r>
        <w:rPr>
          <w:rFonts w:ascii="Times New Roman" w:hAnsi="Times New Roman" w:cs="Times New Roman"/>
          <w:sz w:val="24"/>
          <w:szCs w:val="24"/>
        </w:rPr>
        <w:t>Fuente</w:t>
      </w:r>
      <w:proofErr w:type="gramStart"/>
      <w:r>
        <w:rPr>
          <w:rFonts w:ascii="Times New Roman" w:hAnsi="Times New Roman" w:cs="Times New Roman"/>
          <w:sz w:val="24"/>
          <w:szCs w:val="24"/>
        </w:rPr>
        <w:t>:</w:t>
      </w:r>
      <w:r w:rsidR="00051181" w:rsidRPr="00051181">
        <w:rPr>
          <w:rFonts w:ascii="Times New Roman" w:hAnsi="Times New Roman" w:cs="Times New Roman"/>
          <w:sz w:val="24"/>
          <w:szCs w:val="24"/>
        </w:rPr>
        <w:t>[</w:t>
      </w:r>
      <w:proofErr w:type="gramEnd"/>
      <w:r w:rsidRPr="00B7688D">
        <w:rPr>
          <w:rFonts w:ascii="Times New Roman" w:hAnsi="Times New Roman" w:cs="Times New Roman"/>
          <w:sz w:val="24"/>
          <w:szCs w:val="24"/>
        </w:rPr>
        <w:t>https://www.bmsc.com.bo/personas/Paginas/Remesas/transferenciasACH.aspx</w:t>
      </w:r>
      <w:r w:rsidR="00051181" w:rsidRPr="00051181">
        <w:rPr>
          <w:rFonts w:ascii="Times New Roman" w:hAnsi="Times New Roman" w:cs="Times New Roman"/>
          <w:sz w:val="24"/>
          <w:szCs w:val="24"/>
        </w:rPr>
        <w:t>].</w:t>
      </w:r>
    </w:p>
    <w:p w14:paraId="01329CE8" w14:textId="77777777" w:rsidR="00556B33" w:rsidRPr="00CD1AD9" w:rsidRDefault="00556B33" w:rsidP="00F038F8">
      <w:pPr>
        <w:pStyle w:val="Ttulo2"/>
        <w:numPr>
          <w:ilvl w:val="0"/>
          <w:numId w:val="10"/>
        </w:numPr>
        <w:spacing w:before="0" w:line="480" w:lineRule="auto"/>
        <w:jc w:val="both"/>
        <w:rPr>
          <w:rFonts w:ascii="Arial" w:hAnsi="Arial" w:cs="Arial"/>
          <w:b/>
          <w:color w:val="auto"/>
          <w:sz w:val="24"/>
          <w:szCs w:val="24"/>
        </w:rPr>
      </w:pPr>
      <w:bookmarkStart w:id="8" w:name="_Toc516437994"/>
      <w:r w:rsidRPr="00CD1AD9">
        <w:rPr>
          <w:rFonts w:ascii="Arial" w:hAnsi="Arial" w:cs="Arial"/>
          <w:b/>
          <w:color w:val="auto"/>
          <w:sz w:val="24"/>
          <w:szCs w:val="24"/>
        </w:rPr>
        <w:t>PLANTEAMIENTO DEL PROBLEMA</w:t>
      </w:r>
      <w:bookmarkEnd w:id="8"/>
    </w:p>
    <w:p w14:paraId="0DBA1D9E" w14:textId="77777777" w:rsidR="00B96853" w:rsidRDefault="00556B33" w:rsidP="00F038F8">
      <w:pPr>
        <w:pStyle w:val="Ttulo3"/>
        <w:numPr>
          <w:ilvl w:val="1"/>
          <w:numId w:val="10"/>
        </w:numPr>
        <w:spacing w:before="0" w:line="480" w:lineRule="auto"/>
        <w:jc w:val="both"/>
        <w:rPr>
          <w:rFonts w:ascii="Arial" w:hAnsi="Arial" w:cs="Arial"/>
          <w:b/>
          <w:color w:val="auto"/>
        </w:rPr>
      </w:pPr>
      <w:bookmarkStart w:id="9" w:name="_Toc516437995"/>
      <w:r w:rsidRPr="00CD1AD9">
        <w:rPr>
          <w:rFonts w:ascii="Arial" w:hAnsi="Arial" w:cs="Arial"/>
          <w:b/>
          <w:color w:val="auto"/>
        </w:rPr>
        <w:t>AMBITO DEL PROBLEMA</w:t>
      </w:r>
      <w:bookmarkEnd w:id="9"/>
    </w:p>
    <w:p w14:paraId="380EE5C1" w14:textId="77777777" w:rsidR="00912BDF" w:rsidRDefault="00912BDF" w:rsidP="00912BDF">
      <w:pPr>
        <w:spacing w:line="480" w:lineRule="auto"/>
        <w:ind w:firstLine="708"/>
        <w:rPr>
          <w:rFonts w:ascii="Arial" w:hAnsi="Arial" w:cs="Arial"/>
          <w:sz w:val="24"/>
          <w:szCs w:val="24"/>
        </w:rPr>
      </w:pPr>
      <w:r>
        <w:rPr>
          <w:rFonts w:ascii="Arial" w:hAnsi="Arial" w:cs="Arial"/>
          <w:sz w:val="24"/>
          <w:szCs w:val="24"/>
        </w:rPr>
        <w:t>En el ámbito del problema, y en todo el proyecto, s</w:t>
      </w:r>
      <w:r w:rsidR="00007A7A">
        <w:rPr>
          <w:rFonts w:ascii="Arial" w:hAnsi="Arial" w:cs="Arial"/>
          <w:sz w:val="24"/>
          <w:szCs w:val="24"/>
        </w:rPr>
        <w:t xml:space="preserve">e mencionaran conceptos </w:t>
      </w:r>
      <w:r w:rsidRPr="00912BDF">
        <w:rPr>
          <w:rFonts w:ascii="Arial" w:hAnsi="Arial" w:cs="Arial"/>
          <w:sz w:val="24"/>
          <w:szCs w:val="24"/>
          <w:lang w:val="es-ES"/>
        </w:rPr>
        <w:t>frecuente</w:t>
      </w:r>
      <w:r w:rsidR="00007A7A">
        <w:rPr>
          <w:rFonts w:ascii="Arial" w:hAnsi="Arial" w:cs="Arial"/>
          <w:sz w:val="24"/>
          <w:szCs w:val="24"/>
          <w:lang w:val="es-ES"/>
        </w:rPr>
        <w:t>mente, que aclaramos a continuación</w:t>
      </w:r>
      <w:r>
        <w:rPr>
          <w:rFonts w:ascii="Arial" w:hAnsi="Arial" w:cs="Arial"/>
          <w:sz w:val="24"/>
          <w:szCs w:val="24"/>
        </w:rPr>
        <w:t>:</w:t>
      </w:r>
    </w:p>
    <w:p w14:paraId="2E90FAAA" w14:textId="77777777" w:rsidR="00A97AFC" w:rsidRPr="00A97AFC" w:rsidRDefault="00A97AFC" w:rsidP="00F038F8">
      <w:pPr>
        <w:pStyle w:val="Prrafodelista"/>
        <w:numPr>
          <w:ilvl w:val="0"/>
          <w:numId w:val="17"/>
        </w:numPr>
        <w:spacing w:line="480" w:lineRule="auto"/>
        <w:jc w:val="both"/>
        <w:rPr>
          <w:rFonts w:ascii="Arial" w:hAnsi="Arial" w:cs="Arial"/>
          <w:sz w:val="24"/>
          <w:szCs w:val="24"/>
        </w:rPr>
      </w:pPr>
      <w:r w:rsidRPr="00A97AFC">
        <w:rPr>
          <w:rFonts w:ascii="Arial" w:hAnsi="Arial" w:cs="Arial"/>
          <w:b/>
          <w:sz w:val="24"/>
          <w:szCs w:val="24"/>
        </w:rPr>
        <w:t>ACCL</w:t>
      </w:r>
      <w:r>
        <w:rPr>
          <w:rFonts w:ascii="Arial" w:hAnsi="Arial" w:cs="Arial"/>
          <w:sz w:val="24"/>
          <w:szCs w:val="24"/>
        </w:rPr>
        <w:t xml:space="preserve">: </w:t>
      </w:r>
      <w:r w:rsidRPr="00A97AFC">
        <w:rPr>
          <w:rFonts w:ascii="Arial" w:hAnsi="Arial" w:cs="Arial"/>
          <w:sz w:val="24"/>
          <w:szCs w:val="24"/>
        </w:rPr>
        <w:t>la Administradora de Cámaras de Compensación y Liquidación S.A.</w:t>
      </w:r>
    </w:p>
    <w:p w14:paraId="0AED09F4" w14:textId="77777777" w:rsidR="00912BDF" w:rsidRDefault="00912BDF" w:rsidP="00F038F8">
      <w:pPr>
        <w:pStyle w:val="Prrafodelista"/>
        <w:numPr>
          <w:ilvl w:val="0"/>
          <w:numId w:val="17"/>
        </w:numPr>
        <w:spacing w:line="480" w:lineRule="auto"/>
        <w:jc w:val="both"/>
        <w:rPr>
          <w:rFonts w:ascii="Arial" w:hAnsi="Arial" w:cs="Arial"/>
          <w:sz w:val="24"/>
          <w:szCs w:val="24"/>
        </w:rPr>
      </w:pPr>
      <w:r w:rsidRPr="00A97AFC">
        <w:rPr>
          <w:rFonts w:ascii="Arial" w:hAnsi="Arial" w:cs="Arial"/>
          <w:b/>
          <w:sz w:val="24"/>
          <w:szCs w:val="24"/>
        </w:rPr>
        <w:lastRenderedPageBreak/>
        <w:t>Back-Office:</w:t>
      </w:r>
      <w:r w:rsidRPr="00912BDF">
        <w:rPr>
          <w:rFonts w:ascii="Arial" w:hAnsi="Arial" w:cs="Arial"/>
          <w:sz w:val="24"/>
          <w:szCs w:val="24"/>
        </w:rPr>
        <w:t xml:space="preserve"> También llamados Servicios Centrales, permiten realizar operaciones y ejecutar procesos de negocio (operaciones) de manera transparente para el cliente de una determinada empresa</w:t>
      </w:r>
      <w:r>
        <w:rPr>
          <w:rFonts w:ascii="Arial" w:hAnsi="Arial" w:cs="Arial"/>
          <w:sz w:val="24"/>
          <w:szCs w:val="24"/>
        </w:rPr>
        <w:t>.</w:t>
      </w:r>
    </w:p>
    <w:p w14:paraId="42A37FFA" w14:textId="77777777" w:rsidR="00912BDF" w:rsidRPr="00912BDF" w:rsidRDefault="00912BDF" w:rsidP="00F038F8">
      <w:pPr>
        <w:pStyle w:val="Prrafodelista"/>
        <w:numPr>
          <w:ilvl w:val="0"/>
          <w:numId w:val="17"/>
        </w:numPr>
        <w:spacing w:line="480" w:lineRule="auto"/>
        <w:jc w:val="both"/>
        <w:rPr>
          <w:rFonts w:ascii="Arial" w:hAnsi="Arial" w:cs="Arial"/>
          <w:sz w:val="24"/>
          <w:szCs w:val="24"/>
        </w:rPr>
      </w:pPr>
      <w:r w:rsidRPr="00A97AFC">
        <w:rPr>
          <w:rFonts w:ascii="Arial" w:hAnsi="Arial" w:cs="Arial"/>
          <w:b/>
          <w:sz w:val="24"/>
          <w:szCs w:val="24"/>
        </w:rPr>
        <w:t xml:space="preserve">Procesos </w:t>
      </w:r>
      <w:proofErr w:type="spellStart"/>
      <w:r w:rsidRPr="00A97AFC">
        <w:rPr>
          <w:rFonts w:ascii="Arial" w:hAnsi="Arial" w:cs="Arial"/>
          <w:b/>
          <w:sz w:val="24"/>
          <w:szCs w:val="24"/>
        </w:rPr>
        <w:t>On</w:t>
      </w:r>
      <w:proofErr w:type="spellEnd"/>
      <w:r w:rsidRPr="00A97AFC">
        <w:rPr>
          <w:rFonts w:ascii="Arial" w:hAnsi="Arial" w:cs="Arial"/>
          <w:b/>
          <w:sz w:val="24"/>
          <w:szCs w:val="24"/>
        </w:rPr>
        <w:t xml:space="preserve"> Line</w:t>
      </w:r>
      <w:r>
        <w:rPr>
          <w:rFonts w:ascii="Arial" w:hAnsi="Arial" w:cs="Arial"/>
          <w:sz w:val="24"/>
          <w:szCs w:val="24"/>
        </w:rPr>
        <w:t xml:space="preserve">: </w:t>
      </w:r>
      <w:r w:rsidRPr="00912BDF">
        <w:rPr>
          <w:rFonts w:ascii="Arial" w:hAnsi="Arial" w:cs="Arial"/>
          <w:sz w:val="24"/>
          <w:szCs w:val="24"/>
        </w:rPr>
        <w:t xml:space="preserve">Procesos ejecutados mediante transacciones o servicios web.  </w:t>
      </w:r>
    </w:p>
    <w:p w14:paraId="1571655A" w14:textId="77777777" w:rsidR="00912BDF" w:rsidRDefault="00912BDF" w:rsidP="00F038F8">
      <w:pPr>
        <w:pStyle w:val="Prrafodelista"/>
        <w:numPr>
          <w:ilvl w:val="0"/>
          <w:numId w:val="17"/>
        </w:numPr>
        <w:spacing w:line="480" w:lineRule="auto"/>
        <w:jc w:val="both"/>
        <w:rPr>
          <w:rFonts w:ascii="Arial" w:hAnsi="Arial" w:cs="Arial"/>
          <w:sz w:val="24"/>
          <w:szCs w:val="24"/>
        </w:rPr>
      </w:pPr>
      <w:r w:rsidRPr="00A97AFC">
        <w:rPr>
          <w:rFonts w:ascii="Arial" w:hAnsi="Arial" w:cs="Arial"/>
          <w:b/>
          <w:sz w:val="24"/>
          <w:szCs w:val="24"/>
        </w:rPr>
        <w:t xml:space="preserve">Procesos </w:t>
      </w:r>
      <w:proofErr w:type="spellStart"/>
      <w:r w:rsidRPr="00A97AFC">
        <w:rPr>
          <w:rFonts w:ascii="Arial" w:hAnsi="Arial" w:cs="Arial"/>
          <w:b/>
          <w:sz w:val="24"/>
          <w:szCs w:val="24"/>
        </w:rPr>
        <w:t>Batch</w:t>
      </w:r>
      <w:proofErr w:type="spellEnd"/>
      <w:r w:rsidRPr="00A97AFC">
        <w:rPr>
          <w:rFonts w:ascii="Arial" w:hAnsi="Arial" w:cs="Arial"/>
          <w:b/>
          <w:sz w:val="24"/>
          <w:szCs w:val="24"/>
        </w:rPr>
        <w:t>:</w:t>
      </w:r>
      <w:r w:rsidR="00007A7A">
        <w:rPr>
          <w:rFonts w:ascii="Arial" w:hAnsi="Arial" w:cs="Arial"/>
          <w:b/>
          <w:sz w:val="24"/>
          <w:szCs w:val="24"/>
        </w:rPr>
        <w:t xml:space="preserve"> </w:t>
      </w:r>
      <w:r w:rsidRPr="00912BDF">
        <w:rPr>
          <w:rFonts w:ascii="Arial" w:hAnsi="Arial" w:cs="Arial"/>
          <w:sz w:val="24"/>
          <w:szCs w:val="24"/>
        </w:rPr>
        <w:t>Procesos lanzados y ejecutados de manera automática. Normalmente son cíclicos (diarios, semanales, mensuales, trimestrales y anuales)</w:t>
      </w:r>
    </w:p>
    <w:p w14:paraId="3A49E4C5" w14:textId="77777777" w:rsidR="00912BDF" w:rsidRDefault="004362F4" w:rsidP="00F038F8">
      <w:pPr>
        <w:pStyle w:val="Prrafodelista"/>
        <w:numPr>
          <w:ilvl w:val="0"/>
          <w:numId w:val="17"/>
        </w:numPr>
        <w:spacing w:line="480" w:lineRule="auto"/>
        <w:jc w:val="both"/>
        <w:rPr>
          <w:rFonts w:ascii="Arial" w:hAnsi="Arial" w:cs="Arial"/>
          <w:sz w:val="24"/>
          <w:szCs w:val="24"/>
        </w:rPr>
      </w:pPr>
      <w:r w:rsidRPr="00A97AFC">
        <w:rPr>
          <w:rFonts w:ascii="Arial" w:hAnsi="Arial" w:cs="Arial"/>
          <w:b/>
          <w:sz w:val="24"/>
          <w:szCs w:val="24"/>
        </w:rPr>
        <w:t xml:space="preserve">Windows </w:t>
      </w:r>
      <w:proofErr w:type="spellStart"/>
      <w:r w:rsidRPr="00A97AFC">
        <w:rPr>
          <w:rFonts w:ascii="Arial" w:hAnsi="Arial" w:cs="Arial"/>
          <w:b/>
          <w:sz w:val="24"/>
          <w:szCs w:val="24"/>
        </w:rPr>
        <w:t>Services</w:t>
      </w:r>
      <w:proofErr w:type="spellEnd"/>
      <w:r w:rsidRPr="00A97AFC">
        <w:rPr>
          <w:rFonts w:ascii="Arial" w:hAnsi="Arial" w:cs="Arial"/>
          <w:b/>
          <w:sz w:val="24"/>
          <w:szCs w:val="24"/>
        </w:rPr>
        <w:t>:</w:t>
      </w:r>
      <w:r w:rsidR="00007A7A">
        <w:rPr>
          <w:rFonts w:ascii="Arial" w:hAnsi="Arial" w:cs="Arial"/>
          <w:b/>
          <w:sz w:val="24"/>
          <w:szCs w:val="24"/>
        </w:rPr>
        <w:t xml:space="preserve"> </w:t>
      </w:r>
      <w:r w:rsidR="00007A7A">
        <w:rPr>
          <w:rFonts w:ascii="Arial" w:hAnsi="Arial" w:cs="Arial"/>
          <w:sz w:val="24"/>
          <w:szCs w:val="24"/>
        </w:rPr>
        <w:t>A</w:t>
      </w:r>
      <w:r w:rsidRPr="005F217E">
        <w:rPr>
          <w:rFonts w:ascii="Arial" w:hAnsi="Arial" w:cs="Arial"/>
          <w:sz w:val="24"/>
          <w:szCs w:val="24"/>
        </w:rPr>
        <w:t>plicaciones de larga ejecución que se ejecutan en sesiones propias de Windows. Estos servicios se pueden iniciar automáticamente al arrancar el equipo, se pueden pausar y reiniciar, y no muestran ninguna interfaz de usuario.</w:t>
      </w:r>
    </w:p>
    <w:p w14:paraId="3FDA2073" w14:textId="77777777" w:rsidR="00A97AFC" w:rsidRPr="004362F4" w:rsidRDefault="00A97AFC" w:rsidP="00F038F8">
      <w:pPr>
        <w:pStyle w:val="Prrafodelista"/>
        <w:numPr>
          <w:ilvl w:val="0"/>
          <w:numId w:val="17"/>
        </w:numPr>
        <w:spacing w:line="480" w:lineRule="auto"/>
        <w:jc w:val="both"/>
        <w:rPr>
          <w:rFonts w:ascii="Arial" w:hAnsi="Arial" w:cs="Arial"/>
          <w:sz w:val="24"/>
          <w:szCs w:val="24"/>
        </w:rPr>
      </w:pPr>
      <w:r w:rsidRPr="00A97AFC">
        <w:rPr>
          <w:rFonts w:ascii="Arial" w:hAnsi="Arial" w:cs="Arial"/>
          <w:b/>
          <w:sz w:val="24"/>
          <w:szCs w:val="24"/>
        </w:rPr>
        <w:t>ACH</w:t>
      </w:r>
      <w:r w:rsidRPr="00A97AFC">
        <w:rPr>
          <w:rFonts w:ascii="Arial" w:hAnsi="Arial" w:cs="Arial"/>
          <w:sz w:val="24"/>
          <w:szCs w:val="24"/>
        </w:rPr>
        <w:t xml:space="preserve"> (</w:t>
      </w:r>
      <w:proofErr w:type="spellStart"/>
      <w:r w:rsidRPr="00A97AFC">
        <w:rPr>
          <w:rFonts w:ascii="Arial" w:hAnsi="Arial" w:cs="Arial"/>
          <w:sz w:val="24"/>
          <w:szCs w:val="24"/>
        </w:rPr>
        <w:t>Automated</w:t>
      </w:r>
      <w:proofErr w:type="spellEnd"/>
      <w:r w:rsidRPr="00A97AFC">
        <w:rPr>
          <w:rFonts w:ascii="Arial" w:hAnsi="Arial" w:cs="Arial"/>
          <w:sz w:val="24"/>
          <w:szCs w:val="24"/>
        </w:rPr>
        <w:t xml:space="preserve"> </w:t>
      </w:r>
      <w:proofErr w:type="spellStart"/>
      <w:r w:rsidRPr="00A97AFC">
        <w:rPr>
          <w:rFonts w:ascii="Arial" w:hAnsi="Arial" w:cs="Arial"/>
          <w:sz w:val="24"/>
          <w:szCs w:val="24"/>
        </w:rPr>
        <w:t>Clearing</w:t>
      </w:r>
      <w:proofErr w:type="spellEnd"/>
      <w:r w:rsidRPr="00A97AFC">
        <w:rPr>
          <w:rFonts w:ascii="Arial" w:hAnsi="Arial" w:cs="Arial"/>
          <w:sz w:val="24"/>
          <w:szCs w:val="24"/>
        </w:rPr>
        <w:t xml:space="preserve"> </w:t>
      </w:r>
      <w:proofErr w:type="spellStart"/>
      <w:r w:rsidRPr="00A97AFC">
        <w:rPr>
          <w:rFonts w:ascii="Arial" w:hAnsi="Arial" w:cs="Arial"/>
          <w:sz w:val="24"/>
          <w:szCs w:val="24"/>
        </w:rPr>
        <w:t>House</w:t>
      </w:r>
      <w:proofErr w:type="spellEnd"/>
      <w:r w:rsidRPr="00A97AFC">
        <w:rPr>
          <w:rFonts w:ascii="Arial" w:hAnsi="Arial" w:cs="Arial"/>
          <w:sz w:val="24"/>
          <w:szCs w:val="24"/>
        </w:rPr>
        <w:t>): Sistema de Compensación Automática de Transferencias Electrónicas de Fondos, la cual corresponde a la definición técnica de la ACH</w:t>
      </w:r>
    </w:p>
    <w:p w14:paraId="2E1BAF2D" w14:textId="77777777" w:rsidR="00912BDF" w:rsidRDefault="00912BDF" w:rsidP="004362F4">
      <w:pPr>
        <w:spacing w:line="480" w:lineRule="auto"/>
        <w:ind w:firstLine="708"/>
        <w:jc w:val="both"/>
        <w:rPr>
          <w:rFonts w:ascii="Arial" w:hAnsi="Arial" w:cs="Arial"/>
          <w:sz w:val="24"/>
          <w:szCs w:val="24"/>
        </w:rPr>
      </w:pPr>
      <w:r w:rsidRPr="000F3E1C">
        <w:rPr>
          <w:rFonts w:ascii="Arial" w:hAnsi="Arial" w:cs="Arial"/>
          <w:sz w:val="24"/>
          <w:szCs w:val="24"/>
        </w:rPr>
        <w:t xml:space="preserve">El </w:t>
      </w:r>
      <w:r w:rsidRPr="004362F4">
        <w:rPr>
          <w:rFonts w:ascii="Arial" w:hAnsi="Arial" w:cs="Arial"/>
          <w:b/>
          <w:sz w:val="24"/>
          <w:szCs w:val="24"/>
        </w:rPr>
        <w:t>módulo de procesamiento de pagos y débitos recibido</w:t>
      </w:r>
      <w:r>
        <w:rPr>
          <w:rFonts w:ascii="Arial" w:hAnsi="Arial" w:cs="Arial"/>
          <w:sz w:val="24"/>
          <w:szCs w:val="24"/>
        </w:rPr>
        <w:t>s</w:t>
      </w:r>
      <w:r w:rsidR="004362F4">
        <w:rPr>
          <w:rFonts w:ascii="Arial" w:hAnsi="Arial" w:cs="Arial"/>
          <w:sz w:val="24"/>
          <w:szCs w:val="24"/>
        </w:rPr>
        <w:t xml:space="preserve">, es parte </w:t>
      </w:r>
      <w:r>
        <w:rPr>
          <w:rFonts w:ascii="Arial" w:hAnsi="Arial" w:cs="Arial"/>
          <w:sz w:val="24"/>
          <w:szCs w:val="24"/>
        </w:rPr>
        <w:t>esencial, dentro el sistema ACH de la Entidad Financiera.</w:t>
      </w:r>
    </w:p>
    <w:p w14:paraId="771C0B30" w14:textId="77777777" w:rsidR="000F3E1C" w:rsidRPr="00912BDF" w:rsidRDefault="004362F4" w:rsidP="004362F4">
      <w:pPr>
        <w:spacing w:line="480" w:lineRule="auto"/>
        <w:ind w:firstLine="708"/>
        <w:jc w:val="both"/>
        <w:rPr>
          <w:rFonts w:ascii="Arial" w:hAnsi="Arial" w:cs="Arial"/>
          <w:sz w:val="24"/>
          <w:szCs w:val="24"/>
          <w:u w:val="single"/>
          <w:lang w:val="es-ES"/>
        </w:rPr>
      </w:pPr>
      <w:r>
        <w:rPr>
          <w:rFonts w:ascii="Arial" w:hAnsi="Arial" w:cs="Arial"/>
          <w:sz w:val="24"/>
          <w:szCs w:val="24"/>
        </w:rPr>
        <w:t>Cabe s</w:t>
      </w:r>
      <w:r w:rsidR="00912BDF">
        <w:rPr>
          <w:rFonts w:ascii="Arial" w:hAnsi="Arial" w:cs="Arial"/>
          <w:sz w:val="24"/>
          <w:szCs w:val="24"/>
        </w:rPr>
        <w:t>e</w:t>
      </w:r>
      <w:proofErr w:type="spellStart"/>
      <w:r>
        <w:rPr>
          <w:rFonts w:ascii="Arial" w:hAnsi="Arial" w:cs="Arial"/>
          <w:sz w:val="24"/>
          <w:szCs w:val="24"/>
          <w:lang w:val="es-ES"/>
        </w:rPr>
        <w:t>ñalar</w:t>
      </w:r>
      <w:proofErr w:type="spellEnd"/>
      <w:r w:rsidR="00912BDF" w:rsidRPr="00912BDF">
        <w:rPr>
          <w:rFonts w:ascii="Arial" w:hAnsi="Arial" w:cs="Arial"/>
          <w:sz w:val="24"/>
          <w:szCs w:val="24"/>
          <w:lang w:val="es-ES"/>
        </w:rPr>
        <w:t xml:space="preserve"> que el presente modulo, no contara con una interfaz gráfica,</w:t>
      </w:r>
      <w:r w:rsidR="00912BDF">
        <w:rPr>
          <w:rFonts w:ascii="Arial" w:hAnsi="Arial" w:cs="Arial"/>
          <w:sz w:val="24"/>
          <w:szCs w:val="24"/>
          <w:lang w:val="es-ES"/>
        </w:rPr>
        <w:t xml:space="preserve"> ya que será desarrollado como un </w:t>
      </w:r>
      <w:r w:rsidR="00912BDF" w:rsidRPr="00912BDF">
        <w:rPr>
          <w:rFonts w:ascii="Arial" w:hAnsi="Arial" w:cs="Arial"/>
          <w:b/>
          <w:sz w:val="24"/>
          <w:szCs w:val="24"/>
          <w:lang w:val="es-ES"/>
        </w:rPr>
        <w:t>Servicio Windows</w:t>
      </w:r>
      <w:r w:rsidR="00912BDF">
        <w:rPr>
          <w:rFonts w:ascii="Arial" w:hAnsi="Arial" w:cs="Arial"/>
          <w:b/>
          <w:sz w:val="24"/>
          <w:szCs w:val="24"/>
          <w:lang w:val="es-ES"/>
        </w:rPr>
        <w:t xml:space="preserve">, </w:t>
      </w:r>
      <w:r w:rsidR="00912BDF" w:rsidRPr="00912BDF">
        <w:rPr>
          <w:rFonts w:ascii="Arial" w:hAnsi="Arial" w:cs="Arial"/>
          <w:sz w:val="24"/>
          <w:szCs w:val="24"/>
          <w:lang w:val="es-ES"/>
        </w:rPr>
        <w:t>al</w:t>
      </w:r>
      <w:r w:rsidR="00912BDF">
        <w:rPr>
          <w:rFonts w:ascii="Arial" w:hAnsi="Arial" w:cs="Arial"/>
          <w:sz w:val="24"/>
          <w:szCs w:val="24"/>
          <w:lang w:val="es-ES"/>
        </w:rPr>
        <w:t xml:space="preserve"> tratarse de transacción Proces</w:t>
      </w:r>
      <w:r>
        <w:rPr>
          <w:rFonts w:ascii="Arial" w:hAnsi="Arial" w:cs="Arial"/>
          <w:sz w:val="24"/>
          <w:szCs w:val="24"/>
          <w:lang w:val="es-ES"/>
        </w:rPr>
        <w:t>o</w:t>
      </w:r>
      <w:r w:rsidR="00912BDF">
        <w:rPr>
          <w:rFonts w:ascii="Arial" w:hAnsi="Arial" w:cs="Arial"/>
          <w:sz w:val="24"/>
          <w:szCs w:val="24"/>
          <w:lang w:val="es-ES"/>
        </w:rPr>
        <w:t xml:space="preserve">s </w:t>
      </w:r>
      <w:proofErr w:type="spellStart"/>
      <w:r w:rsidR="00912BDF">
        <w:rPr>
          <w:rFonts w:ascii="Arial" w:hAnsi="Arial" w:cs="Arial"/>
          <w:sz w:val="24"/>
          <w:szCs w:val="24"/>
          <w:lang w:val="es-ES"/>
        </w:rPr>
        <w:t>Batch</w:t>
      </w:r>
      <w:proofErr w:type="spellEnd"/>
      <w:r w:rsidR="00912BDF">
        <w:rPr>
          <w:rFonts w:ascii="Arial" w:hAnsi="Arial" w:cs="Arial"/>
          <w:sz w:val="24"/>
          <w:szCs w:val="24"/>
          <w:lang w:val="es-ES"/>
        </w:rPr>
        <w:t>.</w:t>
      </w:r>
    </w:p>
    <w:p w14:paraId="09E63956" w14:textId="77777777" w:rsidR="000F3E1C" w:rsidRDefault="00B96853" w:rsidP="00F674D4">
      <w:pPr>
        <w:spacing w:after="0" w:line="480" w:lineRule="auto"/>
        <w:ind w:firstLine="709"/>
        <w:jc w:val="both"/>
        <w:rPr>
          <w:rFonts w:ascii="Arial" w:hAnsi="Arial" w:cs="Arial"/>
          <w:sz w:val="24"/>
          <w:szCs w:val="24"/>
          <w:lang w:val="es-ES"/>
        </w:rPr>
      </w:pPr>
      <w:r w:rsidRPr="00B96853">
        <w:rPr>
          <w:rFonts w:ascii="Arial" w:hAnsi="Arial" w:cs="Arial"/>
          <w:sz w:val="24"/>
          <w:szCs w:val="24"/>
          <w:lang w:val="es-ES"/>
        </w:rPr>
        <w:t xml:space="preserve">La ACH es un servicio de Compensación Automático de Transferencias Electrónicas de Fondos, mediante Órdenes de Pago y Órdenes de Cargo, al que están interconectadas las Entidades Financieras autorizadas por la Autoridad de </w:t>
      </w:r>
      <w:r w:rsidRPr="00B96853">
        <w:rPr>
          <w:rFonts w:ascii="Arial" w:hAnsi="Arial" w:cs="Arial"/>
          <w:sz w:val="24"/>
          <w:szCs w:val="24"/>
          <w:lang w:val="es-ES"/>
        </w:rPr>
        <w:lastRenderedPageBreak/>
        <w:t xml:space="preserve">Supervisión del Sistema Financiero (ASFI), denominadas Entidad Autorizada (participante) y el Banco Central de Bolivia (BCB). </w:t>
      </w:r>
    </w:p>
    <w:p w14:paraId="60324652" w14:textId="77777777" w:rsidR="00281C10" w:rsidRDefault="00B96853" w:rsidP="00F674D4">
      <w:pPr>
        <w:spacing w:after="0" w:line="480" w:lineRule="auto"/>
        <w:ind w:firstLine="709"/>
        <w:jc w:val="both"/>
        <w:rPr>
          <w:rFonts w:ascii="Arial" w:hAnsi="Arial" w:cs="Arial"/>
          <w:sz w:val="24"/>
          <w:szCs w:val="24"/>
          <w:lang w:val="es-ES"/>
        </w:rPr>
      </w:pPr>
      <w:r w:rsidRPr="00B96853">
        <w:rPr>
          <w:rFonts w:ascii="Arial" w:hAnsi="Arial" w:cs="Arial"/>
          <w:sz w:val="24"/>
          <w:szCs w:val="24"/>
          <w:lang w:val="es-ES"/>
        </w:rPr>
        <w:t>Todas las transacciones se inician desde un ordenante, que puede ser una persona natural o jurídica, pública o privada, que instruye a su Banco realizar una transferencia electrónica de fondos (una orden de pago o de cargo), de su cuenta a otra cuenta en otro Banco, mediante un mensaje electrónico.</w:t>
      </w:r>
    </w:p>
    <w:p w14:paraId="03C0ACD5" w14:textId="77777777" w:rsidR="004362F4" w:rsidRDefault="004362F4" w:rsidP="00F674D4">
      <w:pPr>
        <w:spacing w:after="0" w:line="480" w:lineRule="auto"/>
        <w:ind w:firstLine="709"/>
        <w:jc w:val="both"/>
        <w:rPr>
          <w:rFonts w:ascii="Arial" w:hAnsi="Arial" w:cs="Arial"/>
          <w:sz w:val="24"/>
          <w:szCs w:val="24"/>
          <w:lang w:val="es-ES"/>
        </w:rPr>
      </w:pPr>
      <w:r>
        <w:rPr>
          <w:rFonts w:ascii="Arial" w:hAnsi="Arial" w:cs="Arial"/>
          <w:sz w:val="24"/>
          <w:szCs w:val="24"/>
          <w:lang w:val="es-ES"/>
        </w:rPr>
        <w:t>A continuación se muestra una gráfica</w:t>
      </w:r>
      <w:r w:rsidR="000B3496">
        <w:rPr>
          <w:rFonts w:ascii="Arial" w:hAnsi="Arial" w:cs="Arial"/>
          <w:sz w:val="24"/>
          <w:szCs w:val="24"/>
          <w:lang w:val="es-ES"/>
        </w:rPr>
        <w:t xml:space="preserve"> 1.1,</w:t>
      </w:r>
      <w:r>
        <w:rPr>
          <w:rFonts w:ascii="Arial" w:hAnsi="Arial" w:cs="Arial"/>
          <w:sz w:val="24"/>
          <w:szCs w:val="24"/>
          <w:lang w:val="es-ES"/>
        </w:rPr>
        <w:t xml:space="preserve"> del Sistema de Transferencia Electrónica de Fondos ACH, y todos los participantes de este:</w:t>
      </w:r>
    </w:p>
    <w:p w14:paraId="11B31038" w14:textId="77777777" w:rsidR="008B29FA" w:rsidRPr="008B29FA" w:rsidRDefault="008B29FA" w:rsidP="008B29FA">
      <w:pPr>
        <w:spacing w:after="0" w:line="480" w:lineRule="auto"/>
        <w:jc w:val="center"/>
        <w:rPr>
          <w:rFonts w:ascii="Times New Roman" w:eastAsia="Times New Roman" w:hAnsi="Times New Roman" w:cs="Times New Roman"/>
          <w:sz w:val="24"/>
          <w:szCs w:val="24"/>
          <w:lang w:eastAsia="es-BO"/>
        </w:rPr>
      </w:pPr>
      <w:r>
        <w:rPr>
          <w:rFonts w:ascii="Times New Roman" w:eastAsia="Times New Roman" w:hAnsi="Times New Roman" w:cs="Times New Roman"/>
          <w:i/>
          <w:sz w:val="24"/>
          <w:szCs w:val="24"/>
          <w:lang w:eastAsia="es-BO"/>
        </w:rPr>
        <w:t>Grafica1.1</w:t>
      </w:r>
      <w:r w:rsidRPr="00CE3DAB">
        <w:rPr>
          <w:rFonts w:ascii="Times New Roman" w:eastAsia="Times New Roman" w:hAnsi="Times New Roman" w:cs="Times New Roman"/>
          <w:sz w:val="24"/>
          <w:szCs w:val="24"/>
          <w:lang w:eastAsia="es-BO"/>
        </w:rPr>
        <w:t>.</w:t>
      </w:r>
      <w:r>
        <w:rPr>
          <w:rFonts w:ascii="Times New Roman" w:eastAsia="Times New Roman" w:hAnsi="Times New Roman" w:cs="Times New Roman"/>
          <w:sz w:val="24"/>
          <w:szCs w:val="24"/>
          <w:lang w:eastAsia="es-BO"/>
        </w:rPr>
        <w:t>Sistema de Transferencia Electrónica de Fondos ACH.</w:t>
      </w:r>
    </w:p>
    <w:p w14:paraId="1D81E799" w14:textId="77777777" w:rsidR="000B3496" w:rsidRDefault="00EF64BC" w:rsidP="00F674D4">
      <w:pPr>
        <w:spacing w:after="0" w:line="480" w:lineRule="auto"/>
        <w:ind w:firstLine="709"/>
        <w:jc w:val="both"/>
        <w:rPr>
          <w:rFonts w:ascii="Arial" w:hAnsi="Arial" w:cs="Arial"/>
          <w:sz w:val="24"/>
          <w:szCs w:val="24"/>
          <w:lang w:val="es-ES"/>
        </w:rPr>
      </w:pPr>
      <w:r>
        <w:rPr>
          <w:rFonts w:ascii="Arial" w:hAnsi="Arial" w:cs="Arial"/>
          <w:noProof/>
          <w:sz w:val="24"/>
          <w:szCs w:val="24"/>
          <w:lang w:val="es-ES"/>
        </w:rPr>
        <w:pict w14:anchorId="3653B7C7">
          <v:shapetype id="_x0000_t202" coordsize="21600,21600" o:spt="202" path="m,l,21600r21600,l21600,xe">
            <v:stroke joinstyle="miter"/>
            <v:path gradientshapeok="t" o:connecttype="rect"/>
          </v:shapetype>
          <v:shape id="Cuadro de texto 2" o:spid="_x0000_s1026" type="#_x0000_t202" style="position:absolute;left:0;text-align:left;margin-left:469.65pt;margin-top:.45pt;width:96.25pt;height:67.8pt;z-index:251758592;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">
            <v:textbox>
              <w:txbxContent>
                <w:p w14:paraId="08803EB6" w14:textId="77777777" w:rsidR="00AC049C" w:rsidRDefault="00AC049C">
                  <w:r>
                    <w:t>AREA DE DESARROLLO DEL MODULO DE ACH RECIBIDAS</w:t>
                  </w:r>
                </w:p>
              </w:txbxContent>
            </v:textbox>
            <w10:wrap anchorx="page"/>
          </v:shape>
        </w:pict>
      </w:r>
      <w:r>
        <w:rPr>
          <w:rFonts w:ascii="Arial" w:hAnsi="Arial" w:cs="Arial"/>
          <w:noProof/>
          <w:sz w:val="24"/>
          <w:szCs w:val="24"/>
          <w:lang w:val="es-ES" w:eastAsia="es-ES"/>
        </w:rPr>
        <w:pict w14:anchorId="44BE2FAD">
          <v:rect id="Rectángulo 3" o:spid="_x0000_s1029" style="position:absolute;left:0;text-align:left;margin-left:362.85pt;margin-top:17.15pt;width:114.65pt;height:139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" filled="f" strokecolor="#70ad47 [3209]" strokeweight="4.5pt">
            <v:stroke dashstyle="dash"/>
          </v:rect>
        </w:pict>
      </w:r>
    </w:p>
    <w:p w14:paraId="1B9E955A" w14:textId="77777777" w:rsidR="004362F4" w:rsidRDefault="004362F4" w:rsidP="000B3496">
      <w:pPr>
        <w:spacing w:after="0" w:line="480" w:lineRule="auto"/>
        <w:ind w:firstLine="709"/>
        <w:jc w:val="center"/>
        <w:rPr>
          <w:rFonts w:ascii="Arial" w:hAnsi="Arial" w:cs="Arial"/>
          <w:sz w:val="24"/>
          <w:szCs w:val="24"/>
          <w:lang w:val="es-ES"/>
        </w:rPr>
      </w:pPr>
      <w:r>
        <w:rPr>
          <w:noProof/>
          <w:lang w:val="es-ES" w:eastAsia="es-ES"/>
        </w:rPr>
        <w:drawing>
          <wp:inline distT="0" distB="0" distL="0" distR="0" wp14:anchorId="4F37C648" wp14:editId="29BE881B">
            <wp:extent cx="5562600"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743200"/>
                    </a:xfrm>
                    <a:prstGeom prst="rect">
                      <a:avLst/>
                    </a:prstGeom>
                  </pic:spPr>
                </pic:pic>
              </a:graphicData>
            </a:graphic>
          </wp:inline>
        </w:drawing>
      </w:r>
    </w:p>
    <w:p w14:paraId="2DD45D16" w14:textId="77777777" w:rsidR="004362F4" w:rsidRDefault="00A97AFC" w:rsidP="00A97AFC">
      <w:pPr>
        <w:spacing w:after="0" w:line="480" w:lineRule="auto"/>
        <w:ind w:firstLine="709"/>
        <w:jc w:val="center"/>
        <w:rPr>
          <w:rFonts w:ascii="Arial" w:hAnsi="Arial" w:cs="Arial"/>
          <w:sz w:val="24"/>
          <w:szCs w:val="24"/>
          <w:lang w:val="es-ES"/>
        </w:rPr>
      </w:pPr>
      <w:r w:rsidRPr="00CE3DAB">
        <w:rPr>
          <w:rFonts w:ascii="Times New Roman" w:hAnsi="Times New Roman" w:cs="Times New Roman"/>
          <w:sz w:val="24"/>
          <w:szCs w:val="24"/>
        </w:rPr>
        <w:t>Fuente: [</w:t>
      </w:r>
      <w:r w:rsidRPr="00A97AFC">
        <w:rPr>
          <w:rFonts w:ascii="Times New Roman" w:hAnsi="Times New Roman" w:cs="Times New Roman"/>
          <w:sz w:val="24"/>
          <w:szCs w:val="24"/>
        </w:rPr>
        <w:t>Guía de desarrollo ACH</w:t>
      </w:r>
      <w:r w:rsidRPr="00CE3DAB">
        <w:rPr>
          <w:rFonts w:ascii="Times New Roman" w:hAnsi="Times New Roman" w:cs="Times New Roman"/>
          <w:sz w:val="24"/>
          <w:szCs w:val="24"/>
        </w:rPr>
        <w:t>]</w:t>
      </w:r>
    </w:p>
    <w:p w14:paraId="4703E218" w14:textId="77777777" w:rsidR="00A97AFC" w:rsidRDefault="00A97AFC" w:rsidP="00F674D4">
      <w:pPr>
        <w:spacing w:after="0" w:line="480" w:lineRule="auto"/>
        <w:ind w:firstLine="709"/>
        <w:jc w:val="both"/>
        <w:rPr>
          <w:rFonts w:ascii="Arial" w:hAnsi="Arial" w:cs="Arial"/>
          <w:sz w:val="24"/>
          <w:szCs w:val="24"/>
          <w:lang w:val="es-ES"/>
        </w:rPr>
      </w:pPr>
    </w:p>
    <w:p w14:paraId="7B058908" w14:textId="77777777" w:rsidR="001924EC" w:rsidRPr="001924EC" w:rsidRDefault="001924EC" w:rsidP="001924EC">
      <w:pPr>
        <w:spacing w:after="0" w:line="480" w:lineRule="auto"/>
        <w:ind w:firstLine="709"/>
        <w:jc w:val="both"/>
        <w:rPr>
          <w:rFonts w:ascii="Arial" w:hAnsi="Arial" w:cs="Arial"/>
          <w:sz w:val="24"/>
          <w:szCs w:val="24"/>
          <w:lang w:val="es-ES"/>
        </w:rPr>
      </w:pPr>
      <w:r>
        <w:rPr>
          <w:rFonts w:ascii="Arial" w:hAnsi="Arial" w:cs="Arial"/>
          <w:sz w:val="24"/>
          <w:szCs w:val="24"/>
          <w:lang w:val="es-ES"/>
        </w:rPr>
        <w:t xml:space="preserve">En la gráfica 1.2, podemos mencionar donde se encuentra el presente proyecto, dentro el </w:t>
      </w:r>
      <w:r w:rsidRPr="001924EC">
        <w:rPr>
          <w:rFonts w:ascii="Arial" w:hAnsi="Arial" w:cs="Arial"/>
          <w:sz w:val="24"/>
          <w:szCs w:val="24"/>
          <w:lang w:val="es-ES"/>
        </w:rPr>
        <w:t>módulo de procesamiento de ordenes pagos y débitos recibidos</w:t>
      </w:r>
      <w:r>
        <w:rPr>
          <w:rFonts w:ascii="Arial" w:hAnsi="Arial" w:cs="Arial"/>
          <w:sz w:val="24"/>
          <w:szCs w:val="24"/>
          <w:lang w:val="es-ES"/>
        </w:rPr>
        <w:t>.</w:t>
      </w:r>
    </w:p>
    <w:p w14:paraId="1E6701B4" w14:textId="77777777" w:rsidR="001924EC" w:rsidRDefault="00EF64BC" w:rsidP="001924EC">
      <w:pPr>
        <w:spacing w:after="0" w:line="480" w:lineRule="auto"/>
        <w:ind w:firstLine="709"/>
        <w:jc w:val="both"/>
        <w:rPr>
          <w:rFonts w:ascii="Arial" w:hAnsi="Arial" w:cs="Arial"/>
          <w:sz w:val="24"/>
          <w:szCs w:val="24"/>
          <w:lang w:val="es-ES"/>
        </w:rPr>
      </w:pPr>
      <w:r>
        <w:rPr>
          <w:noProof/>
          <w:lang w:val="es-ES" w:eastAsia="es-ES"/>
        </w:rPr>
        <w:lastRenderedPageBreak/>
        <w:pict w14:anchorId="0D784662">
          <v:rect id="Rectángulo 4" o:spid="_x0000_s1028" style="position:absolute;left:0;text-align:left;margin-left:223.9pt;margin-top:86.55pt;width:121.4pt;height:108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" filled="f" strokecolor="#ed7d31 [3205]" strokeweight="4.5pt">
            <v:stroke dashstyle="dashDot"/>
          </v:rect>
        </w:pict>
      </w:r>
      <w:r w:rsidR="001924EC">
        <w:object w:dxaOrig="14926" w:dyaOrig="8866" w14:anchorId="5A30D7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71.5pt" o:ole="">
            <v:imagedata r:id="rId12" o:title=""/>
          </v:shape>
          <o:OLEObject Type="Embed" ProgID="Visio.Drawing.15" ShapeID="_x0000_i1025" DrawAspect="Content" ObjectID="_1591506406" r:id="rId13"/>
        </w:object>
      </w:r>
    </w:p>
    <w:p w14:paraId="70B90B5D" w14:textId="77777777" w:rsidR="009A3FD6" w:rsidRDefault="00B96853" w:rsidP="001924EC">
      <w:pPr>
        <w:spacing w:after="0" w:line="480" w:lineRule="auto"/>
        <w:ind w:firstLine="709"/>
        <w:jc w:val="both"/>
        <w:rPr>
          <w:rFonts w:ascii="Arial" w:hAnsi="Arial" w:cs="Arial"/>
          <w:sz w:val="24"/>
          <w:szCs w:val="24"/>
          <w:lang w:val="es-ES"/>
        </w:rPr>
      </w:pPr>
      <w:r>
        <w:rPr>
          <w:rFonts w:ascii="Arial" w:hAnsi="Arial" w:cs="Arial"/>
          <w:sz w:val="24"/>
          <w:szCs w:val="24"/>
          <w:lang w:val="es-ES"/>
        </w:rPr>
        <w:t xml:space="preserve">En la tabla 1.1, </w:t>
      </w:r>
      <w:r w:rsidR="00AE4EA9">
        <w:rPr>
          <w:rFonts w:ascii="Arial" w:hAnsi="Arial" w:cs="Arial"/>
          <w:sz w:val="24"/>
          <w:szCs w:val="24"/>
          <w:lang w:val="es-ES"/>
        </w:rPr>
        <w:t>podemos mencionar los bancos participantes de ACH</w:t>
      </w:r>
    </w:p>
    <w:p w14:paraId="05F5D8BD" w14:textId="77777777" w:rsidR="00E13C53" w:rsidRPr="00E13C53" w:rsidRDefault="00E13C53" w:rsidP="00E13C53">
      <w:pPr>
        <w:spacing w:after="0" w:line="480" w:lineRule="auto"/>
        <w:jc w:val="center"/>
        <w:rPr>
          <w:rFonts w:ascii="Times New Roman" w:eastAsia="Times New Roman" w:hAnsi="Times New Roman" w:cs="Times New Roman"/>
          <w:sz w:val="24"/>
          <w:szCs w:val="24"/>
          <w:lang w:eastAsia="es-BO"/>
        </w:rPr>
      </w:pPr>
      <w:r w:rsidRPr="00FF5684">
        <w:rPr>
          <w:rFonts w:ascii="Times New Roman" w:eastAsia="Times New Roman" w:hAnsi="Times New Roman" w:cs="Times New Roman"/>
          <w:i/>
          <w:sz w:val="24"/>
          <w:szCs w:val="24"/>
          <w:lang w:eastAsia="es-BO"/>
        </w:rPr>
        <w:t xml:space="preserve">Tabla </w:t>
      </w:r>
      <w:r>
        <w:rPr>
          <w:rFonts w:ascii="Times New Roman" w:eastAsia="Times New Roman" w:hAnsi="Times New Roman" w:cs="Times New Roman"/>
          <w:i/>
          <w:sz w:val="24"/>
          <w:szCs w:val="24"/>
          <w:lang w:eastAsia="es-BO"/>
        </w:rPr>
        <w:t>1.</w:t>
      </w:r>
      <w:r w:rsidR="008B29FA">
        <w:rPr>
          <w:rFonts w:ascii="Times New Roman" w:eastAsia="Times New Roman" w:hAnsi="Times New Roman" w:cs="Times New Roman"/>
          <w:i/>
          <w:sz w:val="24"/>
          <w:szCs w:val="24"/>
          <w:lang w:eastAsia="es-BO"/>
        </w:rPr>
        <w:t>1</w:t>
      </w:r>
      <w:r w:rsidRPr="00CE3DAB">
        <w:rPr>
          <w:rFonts w:ascii="Times New Roman" w:eastAsia="Times New Roman" w:hAnsi="Times New Roman" w:cs="Times New Roman"/>
          <w:sz w:val="24"/>
          <w:szCs w:val="24"/>
          <w:lang w:eastAsia="es-BO"/>
        </w:rPr>
        <w:t xml:space="preserve">. Listado de </w:t>
      </w:r>
      <w:r>
        <w:rPr>
          <w:rFonts w:ascii="Times New Roman" w:eastAsia="Times New Roman" w:hAnsi="Times New Roman" w:cs="Times New Roman"/>
          <w:sz w:val="24"/>
          <w:szCs w:val="24"/>
          <w:lang w:eastAsia="es-BO"/>
        </w:rPr>
        <w:t>Entidades Financieras Participantes.</w:t>
      </w:r>
    </w:p>
    <w:tbl>
      <w:tblPr>
        <w:tblStyle w:val="Tablaconcuadrcula"/>
        <w:tblW w:w="0" w:type="auto"/>
        <w:jc w:val="center"/>
        <w:tblLook w:val="04A0" w:firstRow="1" w:lastRow="0" w:firstColumn="1" w:lastColumn="0" w:noHBand="0" w:noVBand="1"/>
      </w:tblPr>
      <w:tblGrid>
        <w:gridCol w:w="6263"/>
      </w:tblGrid>
      <w:tr w:rsidR="00AE4EA9" w14:paraId="6575E0BB" w14:textId="77777777" w:rsidTr="00E13C53">
        <w:trPr>
          <w:trHeight w:val="564"/>
          <w:jc w:val="center"/>
        </w:trPr>
        <w:tc>
          <w:tcPr>
            <w:tcW w:w="6263" w:type="dxa"/>
          </w:tcPr>
          <w:p w14:paraId="43887824"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NACIONAL DE BOLIVIA</w:t>
            </w:r>
          </w:p>
        </w:tc>
      </w:tr>
      <w:tr w:rsidR="00AE4EA9" w14:paraId="5D62FA10" w14:textId="77777777" w:rsidTr="00E13C53">
        <w:trPr>
          <w:trHeight w:val="546"/>
          <w:jc w:val="center"/>
        </w:trPr>
        <w:tc>
          <w:tcPr>
            <w:tcW w:w="6263" w:type="dxa"/>
          </w:tcPr>
          <w:p w14:paraId="763B5619"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MERCANTIL</w:t>
            </w:r>
          </w:p>
        </w:tc>
      </w:tr>
      <w:tr w:rsidR="00AE4EA9" w14:paraId="1E2F86E5" w14:textId="77777777" w:rsidTr="00E13C53">
        <w:trPr>
          <w:trHeight w:val="564"/>
          <w:jc w:val="center"/>
        </w:trPr>
        <w:tc>
          <w:tcPr>
            <w:tcW w:w="6263" w:type="dxa"/>
          </w:tcPr>
          <w:p w14:paraId="392010C1"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DE CREDITO</w:t>
            </w:r>
          </w:p>
        </w:tc>
      </w:tr>
      <w:tr w:rsidR="00AE4EA9" w14:paraId="3AA9496E" w14:textId="77777777" w:rsidTr="00E13C53">
        <w:trPr>
          <w:trHeight w:val="546"/>
          <w:jc w:val="center"/>
        </w:trPr>
        <w:tc>
          <w:tcPr>
            <w:tcW w:w="6263" w:type="dxa"/>
          </w:tcPr>
          <w:p w14:paraId="2056BD4F"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DO BRASIL</w:t>
            </w:r>
          </w:p>
        </w:tc>
      </w:tr>
      <w:tr w:rsidR="00AE4EA9" w14:paraId="4EB9CDBB" w14:textId="77777777" w:rsidTr="00E13C53">
        <w:trPr>
          <w:trHeight w:val="564"/>
          <w:jc w:val="center"/>
        </w:trPr>
        <w:tc>
          <w:tcPr>
            <w:tcW w:w="6263" w:type="dxa"/>
          </w:tcPr>
          <w:p w14:paraId="0B72D09D"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BISA</w:t>
            </w:r>
          </w:p>
        </w:tc>
      </w:tr>
      <w:tr w:rsidR="00AE4EA9" w14:paraId="7CC80E06" w14:textId="77777777" w:rsidTr="00E13C53">
        <w:trPr>
          <w:trHeight w:val="546"/>
          <w:jc w:val="center"/>
        </w:trPr>
        <w:tc>
          <w:tcPr>
            <w:tcW w:w="6263" w:type="dxa"/>
          </w:tcPr>
          <w:p w14:paraId="49166FB3"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UNION</w:t>
            </w:r>
          </w:p>
        </w:tc>
      </w:tr>
      <w:tr w:rsidR="00AE4EA9" w14:paraId="1D618597" w14:textId="77777777" w:rsidTr="00E13C53">
        <w:trPr>
          <w:trHeight w:val="564"/>
          <w:jc w:val="center"/>
        </w:trPr>
        <w:tc>
          <w:tcPr>
            <w:tcW w:w="6263" w:type="dxa"/>
          </w:tcPr>
          <w:p w14:paraId="21CF00E1"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ECONOMICO</w:t>
            </w:r>
          </w:p>
        </w:tc>
      </w:tr>
      <w:tr w:rsidR="00AE4EA9" w14:paraId="0553EF93" w14:textId="77777777" w:rsidTr="00E13C53">
        <w:trPr>
          <w:trHeight w:val="546"/>
          <w:jc w:val="center"/>
        </w:trPr>
        <w:tc>
          <w:tcPr>
            <w:tcW w:w="6263" w:type="dxa"/>
          </w:tcPr>
          <w:p w14:paraId="414EC121"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SOL</w:t>
            </w:r>
          </w:p>
        </w:tc>
      </w:tr>
      <w:tr w:rsidR="00AE4EA9" w14:paraId="1688197D" w14:textId="77777777" w:rsidTr="00E13C53">
        <w:trPr>
          <w:trHeight w:val="564"/>
          <w:jc w:val="center"/>
        </w:trPr>
        <w:tc>
          <w:tcPr>
            <w:tcW w:w="6263" w:type="dxa"/>
          </w:tcPr>
          <w:p w14:paraId="001A930D"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GANADERO</w:t>
            </w:r>
          </w:p>
        </w:tc>
      </w:tr>
      <w:tr w:rsidR="00AE4EA9" w14:paraId="758E755A" w14:textId="77777777" w:rsidTr="00E13C53">
        <w:trPr>
          <w:trHeight w:val="564"/>
          <w:jc w:val="center"/>
        </w:trPr>
        <w:tc>
          <w:tcPr>
            <w:tcW w:w="6263" w:type="dxa"/>
          </w:tcPr>
          <w:p w14:paraId="7E4699FD"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FIE S.A.</w:t>
            </w:r>
          </w:p>
        </w:tc>
      </w:tr>
      <w:tr w:rsidR="00AE4EA9" w14:paraId="22DF1B6E" w14:textId="77777777" w:rsidTr="00E13C53">
        <w:trPr>
          <w:trHeight w:val="546"/>
          <w:jc w:val="center"/>
        </w:trPr>
        <w:tc>
          <w:tcPr>
            <w:tcW w:w="6263" w:type="dxa"/>
          </w:tcPr>
          <w:p w14:paraId="7538E611"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lastRenderedPageBreak/>
              <w:t>BANCO FORTALEZA</w:t>
            </w:r>
          </w:p>
        </w:tc>
      </w:tr>
      <w:tr w:rsidR="00AE4EA9" w14:paraId="08B58A61" w14:textId="77777777" w:rsidTr="00E13C53">
        <w:trPr>
          <w:trHeight w:val="564"/>
          <w:jc w:val="center"/>
        </w:trPr>
        <w:tc>
          <w:tcPr>
            <w:tcW w:w="6263" w:type="dxa"/>
          </w:tcPr>
          <w:p w14:paraId="642C0B2C"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FASSIL S.A.</w:t>
            </w:r>
          </w:p>
        </w:tc>
      </w:tr>
      <w:tr w:rsidR="00AE4EA9" w14:paraId="50CDF642" w14:textId="77777777" w:rsidTr="00E13C53">
        <w:trPr>
          <w:trHeight w:val="546"/>
          <w:jc w:val="center"/>
        </w:trPr>
        <w:tc>
          <w:tcPr>
            <w:tcW w:w="6263" w:type="dxa"/>
          </w:tcPr>
          <w:p w14:paraId="378A543A"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PYME LOS ANDES PROCREDIT S.A.</w:t>
            </w:r>
          </w:p>
        </w:tc>
      </w:tr>
      <w:tr w:rsidR="00AE4EA9" w14:paraId="5CF930C9" w14:textId="77777777" w:rsidTr="00E13C53">
        <w:trPr>
          <w:trHeight w:val="564"/>
          <w:jc w:val="center"/>
        </w:trPr>
        <w:tc>
          <w:tcPr>
            <w:tcW w:w="6263" w:type="dxa"/>
          </w:tcPr>
          <w:p w14:paraId="086D1CDE"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PYME ECOFUTURO S.A.</w:t>
            </w:r>
          </w:p>
        </w:tc>
      </w:tr>
      <w:tr w:rsidR="00AE4EA9" w14:paraId="25797186" w14:textId="77777777" w:rsidTr="00E13C53">
        <w:trPr>
          <w:trHeight w:val="546"/>
          <w:jc w:val="center"/>
        </w:trPr>
        <w:tc>
          <w:tcPr>
            <w:tcW w:w="6263" w:type="dxa"/>
          </w:tcPr>
          <w:p w14:paraId="5ED17B70" w14:textId="77777777" w:rsidR="00AE4EA9" w:rsidRDefault="00AE4EA9" w:rsidP="00F674D4">
            <w:pPr>
              <w:spacing w:line="480" w:lineRule="auto"/>
              <w:jc w:val="both"/>
              <w:rPr>
                <w:rFonts w:ascii="Arial" w:hAnsi="Arial" w:cs="Arial"/>
                <w:sz w:val="24"/>
                <w:szCs w:val="24"/>
                <w:lang w:val="es-ES"/>
              </w:rPr>
            </w:pPr>
            <w:r>
              <w:rPr>
                <w:rFonts w:ascii="Arial" w:hAnsi="Arial" w:cs="Arial"/>
                <w:sz w:val="24"/>
                <w:szCs w:val="24"/>
                <w:lang w:val="es-ES"/>
              </w:rPr>
              <w:t>BANCO CENTRAL</w:t>
            </w:r>
          </w:p>
        </w:tc>
      </w:tr>
    </w:tbl>
    <w:p w14:paraId="3F04E27E" w14:textId="77777777" w:rsidR="000B3496" w:rsidRPr="00E13C53" w:rsidRDefault="000B3496" w:rsidP="00E13C53">
      <w:pPr>
        <w:pStyle w:val="Prrafodelista"/>
        <w:spacing w:after="0" w:line="480" w:lineRule="auto"/>
        <w:ind w:left="360"/>
        <w:jc w:val="center"/>
        <w:rPr>
          <w:rFonts w:ascii="Times New Roman" w:hAnsi="Times New Roman" w:cs="Times New Roman"/>
          <w:sz w:val="24"/>
          <w:szCs w:val="24"/>
        </w:rPr>
      </w:pPr>
      <w:r>
        <w:rPr>
          <w:rFonts w:ascii="Arial" w:hAnsi="Arial" w:cs="Arial"/>
          <w:sz w:val="24"/>
          <w:szCs w:val="24"/>
          <w:lang w:val="es-ES"/>
        </w:rPr>
        <w:tab/>
      </w:r>
      <w:r w:rsidR="00E13C53" w:rsidRPr="00CE3DAB">
        <w:rPr>
          <w:rFonts w:ascii="Times New Roman" w:hAnsi="Times New Roman" w:cs="Times New Roman"/>
          <w:sz w:val="24"/>
          <w:szCs w:val="24"/>
        </w:rPr>
        <w:t>Fuente: [</w:t>
      </w:r>
      <w:r w:rsidR="00E13C53">
        <w:rPr>
          <w:rFonts w:ascii="Times New Roman" w:hAnsi="Times New Roman" w:cs="Times New Roman"/>
          <w:sz w:val="24"/>
          <w:szCs w:val="24"/>
        </w:rPr>
        <w:t>Manual de procedimientos ACH</w:t>
      </w:r>
      <w:r w:rsidR="00E13C53" w:rsidRPr="00CE3DAB">
        <w:rPr>
          <w:rFonts w:ascii="Times New Roman" w:hAnsi="Times New Roman" w:cs="Times New Roman"/>
          <w:sz w:val="24"/>
          <w:szCs w:val="24"/>
        </w:rPr>
        <w:t>]</w:t>
      </w:r>
    </w:p>
    <w:p w14:paraId="3971DA2F" w14:textId="77777777" w:rsidR="00AE4EA9" w:rsidRDefault="00AE4EA9" w:rsidP="00F674D4">
      <w:pPr>
        <w:spacing w:after="0" w:line="480" w:lineRule="auto"/>
        <w:ind w:firstLine="709"/>
        <w:jc w:val="both"/>
        <w:rPr>
          <w:rFonts w:ascii="Arial" w:hAnsi="Arial" w:cs="Arial"/>
          <w:sz w:val="24"/>
          <w:szCs w:val="24"/>
          <w:lang w:val="es-ES"/>
        </w:rPr>
      </w:pPr>
      <w:r w:rsidRPr="00AE4EA9">
        <w:rPr>
          <w:rFonts w:ascii="Arial" w:hAnsi="Arial" w:cs="Arial"/>
          <w:sz w:val="24"/>
          <w:szCs w:val="24"/>
          <w:lang w:val="es-ES"/>
        </w:rPr>
        <w:t>Las operaciones básicas que se pueden realizar a través de la ACH, son las siguientes:</w:t>
      </w:r>
    </w:p>
    <w:p w14:paraId="5FCC11D1" w14:textId="77777777" w:rsidR="00AE4EA9" w:rsidRDefault="00AE4EA9" w:rsidP="00F038F8">
      <w:pPr>
        <w:pStyle w:val="Prrafodelista"/>
        <w:numPr>
          <w:ilvl w:val="0"/>
          <w:numId w:val="14"/>
        </w:numPr>
        <w:spacing w:after="0" w:line="480" w:lineRule="auto"/>
        <w:jc w:val="both"/>
        <w:rPr>
          <w:rFonts w:ascii="Arial" w:hAnsi="Arial" w:cs="Arial"/>
          <w:sz w:val="24"/>
          <w:szCs w:val="24"/>
          <w:lang w:val="es-ES"/>
        </w:rPr>
      </w:pPr>
      <w:r w:rsidRPr="00AE4EA9">
        <w:rPr>
          <w:rFonts w:ascii="Arial" w:hAnsi="Arial" w:cs="Arial"/>
          <w:sz w:val="24"/>
          <w:szCs w:val="24"/>
          <w:lang w:val="es-ES"/>
        </w:rPr>
        <w:t>Órdenes de Pago: Son transferencias de fondos, las cuales constituyen un abono en la cuenta del Receptor. De este tipo de Órdenes hacen parte las instrucciones que conducen a depositar los recursos en la Cuenta que el cliente usuario mantiene en la E.A.D., por conceptos tales como abono en cuentas corriente o caja de ahorro, pagos de préstamo, pago de tarjetas de crédito y débito, pago de planillas, pensiones, intereses, dividendos, o cualquie</w:t>
      </w:r>
      <w:r>
        <w:rPr>
          <w:rFonts w:ascii="Arial" w:hAnsi="Arial" w:cs="Arial"/>
          <w:sz w:val="24"/>
          <w:szCs w:val="24"/>
          <w:lang w:val="es-ES"/>
        </w:rPr>
        <w:t>r otro de similar naturaleza.</w:t>
      </w:r>
    </w:p>
    <w:p w14:paraId="32D4697A" w14:textId="77777777" w:rsidR="00AE4EA9" w:rsidRDefault="00AE4EA9" w:rsidP="00F038F8">
      <w:pPr>
        <w:pStyle w:val="Prrafodelista"/>
        <w:numPr>
          <w:ilvl w:val="0"/>
          <w:numId w:val="14"/>
        </w:numPr>
        <w:spacing w:after="0" w:line="480" w:lineRule="auto"/>
        <w:jc w:val="both"/>
        <w:rPr>
          <w:rFonts w:ascii="Arial" w:hAnsi="Arial" w:cs="Arial"/>
          <w:sz w:val="24"/>
          <w:szCs w:val="24"/>
          <w:lang w:val="es-ES"/>
        </w:rPr>
      </w:pPr>
      <w:r w:rsidRPr="00AE4EA9">
        <w:rPr>
          <w:rFonts w:ascii="Arial" w:hAnsi="Arial" w:cs="Arial"/>
          <w:sz w:val="24"/>
          <w:szCs w:val="24"/>
          <w:lang w:val="es-ES"/>
        </w:rPr>
        <w:t xml:space="preserve"> Órdenes de Cargo: Son aquellas en las cuales el efecto de la transferencia de fondos determina un cargo o débito en la Cuenta del Receptor. De este tipo de órdenes hacen parte los “pagos </w:t>
      </w:r>
      <w:proofErr w:type="spellStart"/>
      <w:r w:rsidRPr="00AE4EA9">
        <w:rPr>
          <w:rFonts w:ascii="Arial" w:hAnsi="Arial" w:cs="Arial"/>
          <w:sz w:val="24"/>
          <w:szCs w:val="24"/>
          <w:lang w:val="es-ES"/>
        </w:rPr>
        <w:t>preacordados</w:t>
      </w:r>
      <w:proofErr w:type="spellEnd"/>
      <w:r w:rsidRPr="00AE4EA9">
        <w:rPr>
          <w:rFonts w:ascii="Arial" w:hAnsi="Arial" w:cs="Arial"/>
          <w:sz w:val="24"/>
          <w:szCs w:val="24"/>
          <w:lang w:val="es-ES"/>
        </w:rPr>
        <w:t xml:space="preserve">”, como el pago de servicios, impuestos, y similares. </w:t>
      </w:r>
    </w:p>
    <w:p w14:paraId="19DF2C0A" w14:textId="77777777" w:rsidR="00AE4EA9" w:rsidRPr="00AE4EA9" w:rsidRDefault="00AE4EA9" w:rsidP="00F038F8">
      <w:pPr>
        <w:pStyle w:val="Prrafodelista"/>
        <w:numPr>
          <w:ilvl w:val="0"/>
          <w:numId w:val="14"/>
        </w:numPr>
        <w:spacing w:after="0" w:line="480" w:lineRule="auto"/>
        <w:jc w:val="both"/>
        <w:rPr>
          <w:rFonts w:ascii="Arial" w:hAnsi="Arial" w:cs="Arial"/>
          <w:sz w:val="24"/>
          <w:szCs w:val="24"/>
          <w:lang w:val="es-ES"/>
        </w:rPr>
      </w:pPr>
      <w:r w:rsidRPr="00AE4EA9">
        <w:rPr>
          <w:rFonts w:ascii="Arial" w:hAnsi="Arial" w:cs="Arial"/>
          <w:sz w:val="24"/>
          <w:szCs w:val="24"/>
          <w:lang w:val="es-ES"/>
        </w:rPr>
        <w:t>Mensajería. Corresponde a la transmisión de datos con los que no se compensa ningún monto y es de carácter informativo.</w:t>
      </w:r>
    </w:p>
    <w:p w14:paraId="21A93062" w14:textId="77777777" w:rsidR="00E33F2E" w:rsidRPr="00CD1AD9" w:rsidRDefault="00E33F2E" w:rsidP="00F038F8">
      <w:pPr>
        <w:pStyle w:val="Ttulo3"/>
        <w:numPr>
          <w:ilvl w:val="2"/>
          <w:numId w:val="10"/>
        </w:numPr>
        <w:spacing w:before="0" w:line="480" w:lineRule="auto"/>
        <w:jc w:val="both"/>
        <w:rPr>
          <w:rFonts w:ascii="Arial" w:hAnsi="Arial" w:cs="Arial"/>
          <w:b/>
          <w:color w:val="auto"/>
        </w:rPr>
      </w:pPr>
      <w:bookmarkStart w:id="10" w:name="_Toc516437996"/>
      <w:r w:rsidRPr="00CD1AD9">
        <w:rPr>
          <w:rFonts w:ascii="Arial" w:hAnsi="Arial" w:cs="Arial"/>
          <w:b/>
          <w:color w:val="auto"/>
        </w:rPr>
        <w:lastRenderedPageBreak/>
        <w:t>P</w:t>
      </w:r>
      <w:r w:rsidR="00281C10" w:rsidRPr="00CD1AD9">
        <w:rPr>
          <w:rFonts w:ascii="Arial" w:hAnsi="Arial" w:cs="Arial"/>
          <w:b/>
          <w:color w:val="auto"/>
        </w:rPr>
        <w:t>ROBLEMA</w:t>
      </w:r>
      <w:r w:rsidR="005B7191">
        <w:rPr>
          <w:rFonts w:ascii="Arial" w:hAnsi="Arial" w:cs="Arial"/>
          <w:b/>
          <w:color w:val="auto"/>
        </w:rPr>
        <w:t xml:space="preserve"> </w:t>
      </w:r>
      <w:r w:rsidR="00281C10" w:rsidRPr="00CD1AD9">
        <w:rPr>
          <w:rFonts w:ascii="Arial" w:hAnsi="Arial" w:cs="Arial"/>
          <w:b/>
          <w:color w:val="auto"/>
        </w:rPr>
        <w:t>CENTRAL</w:t>
      </w:r>
      <w:bookmarkEnd w:id="10"/>
    </w:p>
    <w:p w14:paraId="72B1F4A4" w14:textId="77777777" w:rsidR="00CC00FB" w:rsidRPr="00CC00FB" w:rsidRDefault="00E53429" w:rsidP="00F674D4">
      <w:pPr>
        <w:spacing w:after="0" w:line="480" w:lineRule="auto"/>
        <w:ind w:firstLine="708"/>
        <w:jc w:val="both"/>
        <w:rPr>
          <w:rFonts w:ascii="Arial" w:hAnsi="Arial" w:cs="Arial"/>
          <w:sz w:val="24"/>
          <w:szCs w:val="24"/>
        </w:rPr>
      </w:pPr>
      <w:r>
        <w:rPr>
          <w:rFonts w:ascii="Arial" w:hAnsi="Arial" w:cs="Arial"/>
          <w:sz w:val="24"/>
          <w:szCs w:val="24"/>
        </w:rPr>
        <w:t xml:space="preserve">Como </w:t>
      </w:r>
      <w:r w:rsidR="00CC00FB">
        <w:rPr>
          <w:rFonts w:ascii="Arial" w:hAnsi="Arial" w:cs="Arial"/>
          <w:sz w:val="24"/>
          <w:szCs w:val="24"/>
        </w:rPr>
        <w:t>problema central podemos mencionar:</w:t>
      </w:r>
      <w:r w:rsidR="00007A7A">
        <w:rPr>
          <w:rFonts w:ascii="Arial" w:hAnsi="Arial" w:cs="Arial"/>
          <w:sz w:val="24"/>
          <w:szCs w:val="24"/>
        </w:rPr>
        <w:t xml:space="preserve"> </w:t>
      </w:r>
      <w:r w:rsidR="00CC00FB">
        <w:rPr>
          <w:rFonts w:ascii="Arial" w:hAnsi="Arial" w:cs="Arial"/>
          <w:sz w:val="24"/>
          <w:szCs w:val="24"/>
        </w:rPr>
        <w:t>E</w:t>
      </w:r>
      <w:r>
        <w:rPr>
          <w:rFonts w:ascii="Arial" w:hAnsi="Arial" w:cs="Arial"/>
          <w:sz w:val="24"/>
          <w:szCs w:val="24"/>
        </w:rPr>
        <w:t xml:space="preserve">l incremento </w:t>
      </w:r>
      <w:r w:rsidR="00CC00FB">
        <w:rPr>
          <w:rFonts w:ascii="Arial" w:hAnsi="Arial" w:cs="Arial"/>
          <w:sz w:val="24"/>
          <w:szCs w:val="24"/>
        </w:rPr>
        <w:t>constante de transferencias interbancarias recibidas en la institución financiera, teniendo la incapacidad de incrementar el rendimiento actual, limitados por las tecnologías que el actual sistema utiliza.</w:t>
      </w:r>
    </w:p>
    <w:p w14:paraId="30033E00" w14:textId="501FDC53" w:rsidR="00D575D1" w:rsidRPr="00D575D1" w:rsidRDefault="00E33F2E" w:rsidP="00F038F8">
      <w:pPr>
        <w:pStyle w:val="Ttulo3"/>
        <w:numPr>
          <w:ilvl w:val="2"/>
          <w:numId w:val="10"/>
        </w:numPr>
        <w:spacing w:before="0" w:line="480" w:lineRule="auto"/>
        <w:jc w:val="both"/>
        <w:rPr>
          <w:rFonts w:ascii="Arial" w:hAnsi="Arial" w:cs="Arial"/>
          <w:b/>
          <w:color w:val="auto"/>
        </w:rPr>
      </w:pPr>
      <w:bookmarkStart w:id="11" w:name="_Toc516437997"/>
      <w:r w:rsidRPr="00CD1AD9">
        <w:rPr>
          <w:rFonts w:ascii="Arial" w:hAnsi="Arial" w:cs="Arial"/>
          <w:b/>
          <w:color w:val="auto"/>
        </w:rPr>
        <w:t>PROBLEMA</w:t>
      </w:r>
      <w:r w:rsidR="006D6AAE">
        <w:rPr>
          <w:rFonts w:ascii="Arial" w:hAnsi="Arial" w:cs="Arial"/>
          <w:b/>
          <w:color w:val="auto"/>
        </w:rPr>
        <w:t xml:space="preserve"> </w:t>
      </w:r>
      <w:r w:rsidR="00281C10" w:rsidRPr="00CD1AD9">
        <w:rPr>
          <w:rFonts w:ascii="Arial" w:hAnsi="Arial" w:cs="Arial"/>
          <w:b/>
          <w:color w:val="auto"/>
        </w:rPr>
        <w:t>SECUNDARIOS</w:t>
      </w:r>
      <w:r w:rsidR="00D34E7B" w:rsidRPr="00CD1AD9">
        <w:rPr>
          <w:rFonts w:ascii="Arial" w:hAnsi="Arial" w:cs="Arial"/>
          <w:b/>
          <w:color w:val="auto"/>
        </w:rPr>
        <w:t>.</w:t>
      </w:r>
      <w:bookmarkEnd w:id="11"/>
    </w:p>
    <w:p w14:paraId="076E5ABF" w14:textId="77777777" w:rsidR="00281C10" w:rsidRPr="00CD1AD9" w:rsidRDefault="00281C10" w:rsidP="00F038F8">
      <w:pPr>
        <w:pStyle w:val="Prrafodelista"/>
        <w:numPr>
          <w:ilvl w:val="0"/>
          <w:numId w:val="1"/>
        </w:numPr>
        <w:spacing w:after="0" w:line="480" w:lineRule="auto"/>
        <w:jc w:val="both"/>
        <w:rPr>
          <w:rFonts w:ascii="Arial" w:hAnsi="Arial" w:cs="Arial"/>
          <w:sz w:val="24"/>
          <w:szCs w:val="24"/>
        </w:rPr>
      </w:pPr>
      <w:r w:rsidRPr="00CD1AD9">
        <w:rPr>
          <w:rFonts w:ascii="Arial" w:hAnsi="Arial" w:cs="Arial"/>
          <w:sz w:val="24"/>
          <w:szCs w:val="24"/>
        </w:rPr>
        <w:t>L</w:t>
      </w:r>
      <w:r w:rsidR="00D575D1">
        <w:rPr>
          <w:rFonts w:ascii="Arial" w:hAnsi="Arial" w:cs="Arial"/>
          <w:sz w:val="24"/>
          <w:szCs w:val="24"/>
        </w:rPr>
        <w:t>entitud al momento de realizar los procesos de transferencias recibidas en fechas y horas pico</w:t>
      </w:r>
      <w:r w:rsidR="000F11B6">
        <w:rPr>
          <w:rFonts w:ascii="Arial" w:hAnsi="Arial" w:cs="Arial"/>
          <w:sz w:val="24"/>
          <w:szCs w:val="24"/>
        </w:rPr>
        <w:t xml:space="preserve"> (fin de mes en las últimas horas del día</w:t>
      </w:r>
      <w:r w:rsidR="000F11B6" w:rsidRPr="000F11B6">
        <w:rPr>
          <w:rFonts w:ascii="Arial" w:hAnsi="Arial" w:cs="Arial"/>
          <w:sz w:val="24"/>
          <w:szCs w:val="24"/>
          <w:lang w:val="es-ES"/>
        </w:rPr>
        <w:t>)</w:t>
      </w:r>
      <w:r w:rsidR="000F11B6">
        <w:rPr>
          <w:rFonts w:ascii="Arial" w:hAnsi="Arial" w:cs="Arial"/>
          <w:sz w:val="24"/>
          <w:szCs w:val="24"/>
        </w:rPr>
        <w:t xml:space="preserve">, siendo estos momentos </w:t>
      </w:r>
      <w:r w:rsidR="00C63142">
        <w:rPr>
          <w:rFonts w:ascii="Arial" w:hAnsi="Arial" w:cs="Arial"/>
          <w:sz w:val="24"/>
          <w:szCs w:val="24"/>
        </w:rPr>
        <w:t>con más incidencias de transferencias interbancarias. Siendo el principal de estos, los últimos días de mayo, al tratarse de fechas límites de pagos de retroactivos.</w:t>
      </w:r>
    </w:p>
    <w:p w14:paraId="2F9C1593" w14:textId="77777777" w:rsidR="00281C10" w:rsidRPr="00CD1AD9" w:rsidRDefault="007B56A6" w:rsidP="00F038F8">
      <w:pPr>
        <w:pStyle w:val="Prrafodelista"/>
        <w:numPr>
          <w:ilvl w:val="0"/>
          <w:numId w:val="1"/>
        </w:numPr>
        <w:spacing w:after="0" w:line="480" w:lineRule="auto"/>
        <w:jc w:val="both"/>
        <w:rPr>
          <w:rFonts w:ascii="Arial" w:hAnsi="Arial" w:cs="Arial"/>
          <w:sz w:val="24"/>
          <w:szCs w:val="24"/>
        </w:rPr>
      </w:pPr>
      <w:r>
        <w:rPr>
          <w:rFonts w:ascii="Arial" w:hAnsi="Arial" w:cs="Arial"/>
          <w:sz w:val="24"/>
          <w:szCs w:val="24"/>
          <w:lang w:val="es-ES"/>
        </w:rPr>
        <w:t>Limitante de números de lotes que se pueden realizar por segundo (actualmente 8 procesos por segundo)</w:t>
      </w:r>
      <w:r w:rsidR="00C63142">
        <w:rPr>
          <w:rFonts w:ascii="Arial" w:hAnsi="Arial" w:cs="Arial"/>
          <w:sz w:val="24"/>
          <w:szCs w:val="24"/>
          <w:lang w:val="es-ES"/>
        </w:rPr>
        <w:t>, ya que la arquitectura monolítica actual y el consumo de servicios externos, impiden una velocidad mayor.</w:t>
      </w:r>
    </w:p>
    <w:p w14:paraId="11F4671F" w14:textId="77777777" w:rsidR="00281C10" w:rsidRPr="00CD1AD9" w:rsidRDefault="00C63142" w:rsidP="00F038F8">
      <w:pPr>
        <w:pStyle w:val="Prrafodelista"/>
        <w:numPr>
          <w:ilvl w:val="0"/>
          <w:numId w:val="1"/>
        </w:numPr>
        <w:spacing w:after="0" w:line="480" w:lineRule="auto"/>
        <w:jc w:val="both"/>
        <w:rPr>
          <w:rFonts w:ascii="Arial" w:hAnsi="Arial" w:cs="Arial"/>
          <w:sz w:val="24"/>
          <w:szCs w:val="24"/>
        </w:rPr>
      </w:pPr>
      <w:r>
        <w:rPr>
          <w:rFonts w:ascii="Arial" w:hAnsi="Arial" w:cs="Arial"/>
          <w:sz w:val="24"/>
          <w:szCs w:val="24"/>
          <w:lang w:val="es-ES"/>
        </w:rPr>
        <w:t>D</w:t>
      </w:r>
      <w:r w:rsidR="007B56A6">
        <w:rPr>
          <w:rFonts w:ascii="Arial" w:hAnsi="Arial" w:cs="Arial"/>
          <w:sz w:val="24"/>
          <w:szCs w:val="24"/>
          <w:lang w:val="es-ES"/>
        </w:rPr>
        <w:t xml:space="preserve">ificultando el mantenimiento y cambios </w:t>
      </w:r>
      <w:r>
        <w:rPr>
          <w:rFonts w:ascii="Arial" w:hAnsi="Arial" w:cs="Arial"/>
          <w:sz w:val="24"/>
          <w:szCs w:val="24"/>
          <w:lang w:val="es-ES"/>
        </w:rPr>
        <w:t>requeridos a este servicio por su arquitectura de software monolítica</w:t>
      </w:r>
      <w:r w:rsidR="007B56A6">
        <w:rPr>
          <w:rFonts w:ascii="Arial" w:hAnsi="Arial" w:cs="Arial"/>
          <w:sz w:val="24"/>
          <w:szCs w:val="24"/>
          <w:lang w:val="es-ES"/>
        </w:rPr>
        <w:t>.</w:t>
      </w:r>
      <w:r>
        <w:rPr>
          <w:rFonts w:ascii="Arial" w:hAnsi="Arial" w:cs="Arial"/>
          <w:sz w:val="24"/>
          <w:szCs w:val="24"/>
          <w:lang w:val="es-ES"/>
        </w:rPr>
        <w:t xml:space="preserve"> Provocando que cambios menores, puedan afectar a otros módulos del sistema.</w:t>
      </w:r>
    </w:p>
    <w:p w14:paraId="6824C502" w14:textId="77777777" w:rsidR="00BD03DD" w:rsidRDefault="00C63142" w:rsidP="00F038F8">
      <w:pPr>
        <w:pStyle w:val="Prrafodelista"/>
        <w:numPr>
          <w:ilvl w:val="0"/>
          <w:numId w:val="1"/>
        </w:numPr>
        <w:spacing w:after="0" w:line="480" w:lineRule="auto"/>
        <w:jc w:val="both"/>
        <w:rPr>
          <w:rFonts w:ascii="Arial" w:hAnsi="Arial" w:cs="Arial"/>
          <w:sz w:val="24"/>
          <w:szCs w:val="24"/>
        </w:rPr>
      </w:pPr>
      <w:r>
        <w:rPr>
          <w:rFonts w:ascii="Arial" w:hAnsi="Arial" w:cs="Arial"/>
          <w:sz w:val="24"/>
          <w:szCs w:val="24"/>
        </w:rPr>
        <w:t>Los reportes de contabilidad y transacciones</w:t>
      </w:r>
      <w:r w:rsidR="008A6884">
        <w:rPr>
          <w:rFonts w:ascii="Arial" w:hAnsi="Arial" w:cs="Arial"/>
          <w:sz w:val="24"/>
          <w:szCs w:val="24"/>
        </w:rPr>
        <w:t xml:space="preserve">, </w:t>
      </w:r>
      <w:r>
        <w:rPr>
          <w:rFonts w:ascii="Arial" w:hAnsi="Arial" w:cs="Arial"/>
          <w:sz w:val="24"/>
          <w:szCs w:val="24"/>
        </w:rPr>
        <w:t xml:space="preserve">fueron elaborados con requerimientos </w:t>
      </w:r>
      <w:r w:rsidR="008A6884">
        <w:rPr>
          <w:rFonts w:ascii="Arial" w:hAnsi="Arial" w:cs="Arial"/>
          <w:sz w:val="24"/>
          <w:szCs w:val="24"/>
        </w:rPr>
        <w:t>actualmente obsoletos y</w:t>
      </w:r>
      <w:r>
        <w:rPr>
          <w:rFonts w:ascii="Arial" w:hAnsi="Arial" w:cs="Arial"/>
          <w:sz w:val="24"/>
          <w:szCs w:val="24"/>
        </w:rPr>
        <w:t xml:space="preserve"> dirigidos al área de marketing, </w:t>
      </w:r>
      <w:r w:rsidR="008A6884">
        <w:rPr>
          <w:rFonts w:ascii="Arial" w:hAnsi="Arial" w:cs="Arial"/>
          <w:sz w:val="24"/>
          <w:szCs w:val="24"/>
        </w:rPr>
        <w:t>s</w:t>
      </w:r>
      <w:r>
        <w:rPr>
          <w:rFonts w:ascii="Arial" w:hAnsi="Arial" w:cs="Arial"/>
          <w:sz w:val="24"/>
          <w:szCs w:val="24"/>
        </w:rPr>
        <w:t xml:space="preserve">iendo </w:t>
      </w:r>
      <w:r w:rsidR="008A6884">
        <w:rPr>
          <w:rFonts w:ascii="Arial" w:hAnsi="Arial" w:cs="Arial"/>
          <w:sz w:val="24"/>
          <w:szCs w:val="24"/>
        </w:rPr>
        <w:t>la necesidad actual, contar con reportes con otras características más específicas, dirigidas al área de contabilidad</w:t>
      </w:r>
      <w:r>
        <w:rPr>
          <w:rFonts w:ascii="Arial" w:hAnsi="Arial" w:cs="Arial"/>
          <w:sz w:val="24"/>
          <w:szCs w:val="24"/>
        </w:rPr>
        <w:t xml:space="preserve">, </w:t>
      </w:r>
    </w:p>
    <w:p w14:paraId="65A6D922" w14:textId="77777777" w:rsidR="008A6884" w:rsidRPr="00C63142" w:rsidRDefault="008A6884" w:rsidP="00F038F8">
      <w:pPr>
        <w:pStyle w:val="Prrafodelista"/>
        <w:numPr>
          <w:ilvl w:val="0"/>
          <w:numId w:val="1"/>
        </w:numPr>
        <w:spacing w:after="0" w:line="480" w:lineRule="auto"/>
        <w:jc w:val="both"/>
        <w:rPr>
          <w:rFonts w:ascii="Arial" w:hAnsi="Arial" w:cs="Arial"/>
          <w:sz w:val="24"/>
          <w:szCs w:val="24"/>
        </w:rPr>
      </w:pPr>
      <w:r>
        <w:rPr>
          <w:rFonts w:ascii="Arial" w:hAnsi="Arial" w:cs="Arial"/>
          <w:sz w:val="24"/>
          <w:szCs w:val="24"/>
        </w:rPr>
        <w:t xml:space="preserve">Actualmente, se cuenta con un BackOffice con reportes improvisados a la necesidad del usuario, siendo estos generados por procedimientos almacenos muy complejos, y consultando directamente las tablas transaccionales, </w:t>
      </w:r>
      <w:r>
        <w:rPr>
          <w:rFonts w:ascii="Arial" w:hAnsi="Arial" w:cs="Arial"/>
          <w:sz w:val="24"/>
          <w:szCs w:val="24"/>
        </w:rPr>
        <w:lastRenderedPageBreak/>
        <w:t>exponiendo los momentos de generación de reportes, a fallas del servicio, debido al bloqueo de tablas de la base de datos.</w:t>
      </w:r>
    </w:p>
    <w:p w14:paraId="4CE4CD69" w14:textId="77777777" w:rsidR="00A31EAF" w:rsidRPr="00CD1AD9" w:rsidRDefault="00A31EAF" w:rsidP="00F038F8">
      <w:pPr>
        <w:pStyle w:val="Ttulo2"/>
        <w:numPr>
          <w:ilvl w:val="0"/>
          <w:numId w:val="10"/>
        </w:numPr>
        <w:spacing w:before="0" w:line="480" w:lineRule="auto"/>
        <w:jc w:val="both"/>
        <w:rPr>
          <w:rFonts w:ascii="Arial" w:hAnsi="Arial" w:cs="Arial"/>
          <w:b/>
          <w:color w:val="auto"/>
          <w:sz w:val="24"/>
          <w:szCs w:val="24"/>
        </w:rPr>
      </w:pPr>
      <w:bookmarkStart w:id="12" w:name="_Toc516437998"/>
      <w:r w:rsidRPr="00CD1AD9">
        <w:rPr>
          <w:rFonts w:ascii="Arial" w:hAnsi="Arial" w:cs="Arial"/>
          <w:b/>
          <w:color w:val="auto"/>
          <w:sz w:val="24"/>
          <w:szCs w:val="24"/>
        </w:rPr>
        <w:t>OBJETIVOS</w:t>
      </w:r>
      <w:bookmarkEnd w:id="12"/>
    </w:p>
    <w:p w14:paraId="00A909BE" w14:textId="77777777" w:rsidR="00BD03DD" w:rsidRPr="00CD1AD9" w:rsidRDefault="00A31EAF" w:rsidP="00F038F8">
      <w:pPr>
        <w:pStyle w:val="Ttulo3"/>
        <w:numPr>
          <w:ilvl w:val="1"/>
          <w:numId w:val="10"/>
        </w:numPr>
        <w:spacing w:before="0" w:line="480" w:lineRule="auto"/>
        <w:jc w:val="both"/>
        <w:rPr>
          <w:rFonts w:ascii="Arial" w:hAnsi="Arial" w:cs="Arial"/>
          <w:b/>
          <w:color w:val="auto"/>
        </w:rPr>
      </w:pPr>
      <w:bookmarkStart w:id="13" w:name="_Toc516437999"/>
      <w:r w:rsidRPr="00CD1AD9">
        <w:rPr>
          <w:rFonts w:ascii="Arial" w:hAnsi="Arial" w:cs="Arial"/>
          <w:b/>
          <w:color w:val="auto"/>
        </w:rPr>
        <w:t>OBJETIVO GENERAL</w:t>
      </w:r>
      <w:bookmarkEnd w:id="13"/>
    </w:p>
    <w:p w14:paraId="6FE77445" w14:textId="77777777" w:rsidR="00BD03DD" w:rsidRPr="00CD1AD9" w:rsidRDefault="008A6884" w:rsidP="00F674D4">
      <w:pPr>
        <w:spacing w:after="0" w:line="480" w:lineRule="auto"/>
        <w:ind w:firstLine="709"/>
        <w:jc w:val="both"/>
        <w:rPr>
          <w:rFonts w:ascii="Arial" w:hAnsi="Arial" w:cs="Arial"/>
          <w:sz w:val="24"/>
          <w:szCs w:val="24"/>
        </w:rPr>
      </w:pPr>
      <w:r>
        <w:rPr>
          <w:rFonts w:ascii="Arial" w:hAnsi="Arial" w:cs="Arial"/>
          <w:sz w:val="24"/>
          <w:szCs w:val="24"/>
        </w:rPr>
        <w:t xml:space="preserve">El objetivo general </w:t>
      </w:r>
      <w:r w:rsidR="00844CAB">
        <w:rPr>
          <w:rFonts w:ascii="Arial" w:hAnsi="Arial" w:cs="Arial"/>
          <w:sz w:val="24"/>
          <w:szCs w:val="24"/>
        </w:rPr>
        <w:t xml:space="preserve">del proyecto, </w:t>
      </w:r>
      <w:r>
        <w:rPr>
          <w:rFonts w:ascii="Arial" w:hAnsi="Arial" w:cs="Arial"/>
          <w:sz w:val="24"/>
          <w:szCs w:val="24"/>
        </w:rPr>
        <w:t>es d</w:t>
      </w:r>
      <w:r w:rsidR="00951EA2" w:rsidRPr="00CD1AD9">
        <w:rPr>
          <w:rFonts w:ascii="Arial" w:hAnsi="Arial" w:cs="Arial"/>
          <w:sz w:val="24"/>
          <w:szCs w:val="24"/>
        </w:rPr>
        <w:t>esarrollar</w:t>
      </w:r>
      <w:r w:rsidR="005B7191">
        <w:rPr>
          <w:rFonts w:ascii="Arial" w:hAnsi="Arial" w:cs="Arial"/>
          <w:sz w:val="24"/>
          <w:szCs w:val="24"/>
        </w:rPr>
        <w:t xml:space="preserve"> </w:t>
      </w:r>
      <w:r w:rsidR="00844CAB">
        <w:rPr>
          <w:rFonts w:ascii="Arial" w:hAnsi="Arial" w:cs="Arial"/>
          <w:sz w:val="24"/>
          <w:szCs w:val="24"/>
        </w:rPr>
        <w:t xml:space="preserve">el </w:t>
      </w:r>
      <w:r w:rsidRPr="008A6884">
        <w:rPr>
          <w:rFonts w:ascii="Arial" w:hAnsi="Arial" w:cs="Arial"/>
          <w:sz w:val="24"/>
          <w:szCs w:val="24"/>
        </w:rPr>
        <w:t>módulo de procesamiento de pagos y débitos</w:t>
      </w:r>
      <w:r w:rsidR="00844CAB">
        <w:rPr>
          <w:rFonts w:ascii="Arial" w:hAnsi="Arial" w:cs="Arial"/>
          <w:sz w:val="24"/>
          <w:szCs w:val="24"/>
        </w:rPr>
        <w:t xml:space="preserve"> recibidos por </w:t>
      </w:r>
      <w:r w:rsidR="00007A7A">
        <w:rPr>
          <w:rFonts w:ascii="Arial" w:hAnsi="Arial" w:cs="Arial"/>
          <w:sz w:val="24"/>
          <w:szCs w:val="24"/>
        </w:rPr>
        <w:t>ACH</w:t>
      </w:r>
      <w:r w:rsidR="000F3E1C">
        <w:rPr>
          <w:rFonts w:ascii="Arial" w:hAnsi="Arial" w:cs="Arial"/>
          <w:sz w:val="24"/>
          <w:szCs w:val="24"/>
        </w:rPr>
        <w:t xml:space="preserve">, en un </w:t>
      </w:r>
      <w:r w:rsidR="000F3E1C">
        <w:rPr>
          <w:rFonts w:ascii="Arial" w:hAnsi="Arial" w:cs="Arial"/>
          <w:b/>
          <w:sz w:val="24"/>
          <w:szCs w:val="24"/>
        </w:rPr>
        <w:t>SERVICIO WINDOWS</w:t>
      </w:r>
      <w:r w:rsidR="00844CAB">
        <w:rPr>
          <w:rFonts w:ascii="Arial" w:hAnsi="Arial" w:cs="Arial"/>
          <w:sz w:val="24"/>
          <w:szCs w:val="24"/>
        </w:rPr>
        <w:t xml:space="preserve">, que se integrara al Sistema ACH Interbancario de la Institución Financiera, que permita optimizar </w:t>
      </w:r>
      <w:r w:rsidR="003E3B28">
        <w:rPr>
          <w:rFonts w:ascii="Arial" w:hAnsi="Arial" w:cs="Arial"/>
          <w:sz w:val="24"/>
          <w:szCs w:val="24"/>
        </w:rPr>
        <w:t>el número de procesos por segundo, así también reducir al mínimo las transacciones fallidas.</w:t>
      </w:r>
    </w:p>
    <w:p w14:paraId="1D646864" w14:textId="77777777" w:rsidR="00281C10" w:rsidRPr="00CD1AD9" w:rsidRDefault="00281C10" w:rsidP="00F674D4">
      <w:pPr>
        <w:spacing w:after="0" w:line="480" w:lineRule="auto"/>
        <w:ind w:firstLine="709"/>
        <w:jc w:val="both"/>
        <w:rPr>
          <w:rFonts w:ascii="Arial" w:hAnsi="Arial" w:cs="Arial"/>
          <w:b/>
          <w:sz w:val="24"/>
          <w:szCs w:val="24"/>
        </w:rPr>
      </w:pPr>
    </w:p>
    <w:p w14:paraId="300583F2" w14:textId="77777777" w:rsidR="003E3B28" w:rsidRPr="003E3B28" w:rsidRDefault="00A31EAF" w:rsidP="00F038F8">
      <w:pPr>
        <w:pStyle w:val="Ttulo3"/>
        <w:numPr>
          <w:ilvl w:val="1"/>
          <w:numId w:val="10"/>
        </w:numPr>
        <w:spacing w:before="0" w:line="480" w:lineRule="auto"/>
        <w:jc w:val="both"/>
        <w:rPr>
          <w:rFonts w:ascii="Arial" w:hAnsi="Arial" w:cs="Arial"/>
          <w:b/>
          <w:color w:val="auto"/>
        </w:rPr>
      </w:pPr>
      <w:bookmarkStart w:id="14" w:name="_Toc516438000"/>
      <w:r w:rsidRPr="00CD1AD9">
        <w:rPr>
          <w:rFonts w:ascii="Arial" w:hAnsi="Arial" w:cs="Arial"/>
          <w:b/>
          <w:color w:val="auto"/>
        </w:rPr>
        <w:t>OBJETIVOS ESPECIFICOS</w:t>
      </w:r>
      <w:bookmarkEnd w:id="14"/>
    </w:p>
    <w:p w14:paraId="5EA3968E" w14:textId="77777777" w:rsidR="00730FC4" w:rsidRDefault="001E2BA9" w:rsidP="00F038F8">
      <w:pPr>
        <w:pStyle w:val="Prrafodelista"/>
        <w:numPr>
          <w:ilvl w:val="0"/>
          <w:numId w:val="9"/>
        </w:numPr>
        <w:spacing w:after="0" w:line="480" w:lineRule="auto"/>
        <w:jc w:val="both"/>
        <w:rPr>
          <w:rFonts w:ascii="Arial" w:hAnsi="Arial" w:cs="Arial"/>
          <w:sz w:val="24"/>
          <w:szCs w:val="24"/>
        </w:rPr>
      </w:pPr>
      <w:r>
        <w:rPr>
          <w:rFonts w:ascii="Arial" w:hAnsi="Arial" w:cs="Arial"/>
          <w:sz w:val="24"/>
          <w:szCs w:val="24"/>
        </w:rPr>
        <w:t>C</w:t>
      </w:r>
      <w:commentRangeStart w:id="15"/>
      <w:r w:rsidR="00730FC4">
        <w:rPr>
          <w:rFonts w:ascii="Arial" w:hAnsi="Arial" w:cs="Arial"/>
          <w:sz w:val="24"/>
          <w:szCs w:val="24"/>
        </w:rPr>
        <w:t>umplir con todas las normas impuestas por la ACCL,</w:t>
      </w:r>
      <w:r w:rsidR="00D421EE">
        <w:rPr>
          <w:rFonts w:ascii="Arial" w:hAnsi="Arial" w:cs="Arial"/>
          <w:sz w:val="24"/>
          <w:szCs w:val="24"/>
        </w:rPr>
        <w:t xml:space="preserve"> adaptándose y comunicándose eficientemente con los otros módulos que componen el sistema ACH</w:t>
      </w:r>
      <w:r w:rsidR="00D16946">
        <w:rPr>
          <w:rFonts w:ascii="Arial" w:hAnsi="Arial" w:cs="Arial"/>
          <w:sz w:val="24"/>
          <w:szCs w:val="24"/>
        </w:rPr>
        <w:t>.</w:t>
      </w:r>
    </w:p>
    <w:p w14:paraId="44D3B5E7" w14:textId="77777777" w:rsidR="00F55079" w:rsidRPr="00CD1AD9" w:rsidRDefault="001E2BA9" w:rsidP="00F038F8">
      <w:pPr>
        <w:pStyle w:val="Prrafodelista"/>
        <w:numPr>
          <w:ilvl w:val="0"/>
          <w:numId w:val="9"/>
        </w:numPr>
        <w:spacing w:after="0" w:line="480" w:lineRule="auto"/>
        <w:jc w:val="both"/>
        <w:rPr>
          <w:rFonts w:ascii="Arial" w:hAnsi="Arial" w:cs="Arial"/>
          <w:sz w:val="24"/>
          <w:szCs w:val="24"/>
        </w:rPr>
      </w:pPr>
      <w:r>
        <w:rPr>
          <w:rFonts w:ascii="Arial" w:hAnsi="Arial" w:cs="Arial"/>
          <w:sz w:val="24"/>
          <w:szCs w:val="24"/>
        </w:rPr>
        <w:t>L</w:t>
      </w:r>
      <w:r w:rsidR="003E3B28">
        <w:rPr>
          <w:rFonts w:ascii="Arial" w:hAnsi="Arial" w:cs="Arial"/>
          <w:sz w:val="24"/>
          <w:szCs w:val="24"/>
        </w:rPr>
        <w:t>eer todas las órdenes pendientes del día, tomándolos por orden de llegada y tomando un número de órdenes previamente configuradas.</w:t>
      </w:r>
    </w:p>
    <w:p w14:paraId="08F6437A" w14:textId="77777777" w:rsidR="00FB2717" w:rsidRPr="00CD1AD9" w:rsidRDefault="001E2BA9" w:rsidP="00F038F8">
      <w:pPr>
        <w:pStyle w:val="Prrafodelista"/>
        <w:numPr>
          <w:ilvl w:val="0"/>
          <w:numId w:val="9"/>
        </w:numPr>
        <w:spacing w:after="0" w:line="480" w:lineRule="auto"/>
        <w:jc w:val="both"/>
        <w:rPr>
          <w:rFonts w:ascii="Arial" w:hAnsi="Arial" w:cs="Arial"/>
          <w:sz w:val="24"/>
          <w:szCs w:val="24"/>
        </w:rPr>
      </w:pPr>
      <w:r>
        <w:rPr>
          <w:rFonts w:ascii="Arial" w:hAnsi="Arial" w:cs="Arial"/>
          <w:sz w:val="24"/>
          <w:szCs w:val="24"/>
        </w:rPr>
        <w:t>C</w:t>
      </w:r>
      <w:r w:rsidR="003E3B28">
        <w:rPr>
          <w:rFonts w:ascii="Arial" w:hAnsi="Arial" w:cs="Arial"/>
          <w:sz w:val="24"/>
          <w:szCs w:val="24"/>
        </w:rPr>
        <w:t xml:space="preserve">lasificar las </w:t>
      </w:r>
      <w:r w:rsidR="00A8268A">
        <w:rPr>
          <w:rFonts w:ascii="Arial" w:hAnsi="Arial" w:cs="Arial"/>
          <w:sz w:val="24"/>
          <w:szCs w:val="24"/>
        </w:rPr>
        <w:t>órdenes</w:t>
      </w:r>
      <w:r w:rsidR="003E3B28">
        <w:rPr>
          <w:rFonts w:ascii="Arial" w:hAnsi="Arial" w:cs="Arial"/>
          <w:sz w:val="24"/>
          <w:szCs w:val="24"/>
        </w:rPr>
        <w:t xml:space="preserve"> en automáticas y manuales,</w:t>
      </w:r>
      <w:r>
        <w:rPr>
          <w:rFonts w:ascii="Arial" w:hAnsi="Arial" w:cs="Arial"/>
          <w:sz w:val="24"/>
          <w:szCs w:val="24"/>
        </w:rPr>
        <w:t xml:space="preserve"> para su procesamiento respectivo</w:t>
      </w:r>
      <w:r w:rsidR="003E3B28">
        <w:rPr>
          <w:rFonts w:ascii="Arial" w:hAnsi="Arial" w:cs="Arial"/>
          <w:sz w:val="24"/>
          <w:szCs w:val="24"/>
        </w:rPr>
        <w:t xml:space="preserve">, </w:t>
      </w:r>
      <w:r w:rsidR="00A8268A">
        <w:rPr>
          <w:rFonts w:ascii="Arial" w:hAnsi="Arial" w:cs="Arial"/>
          <w:sz w:val="24"/>
          <w:szCs w:val="24"/>
        </w:rPr>
        <w:t xml:space="preserve">según restricciones </w:t>
      </w:r>
      <w:r w:rsidR="00A8268A" w:rsidRPr="00A8268A">
        <w:rPr>
          <w:rFonts w:ascii="Arial" w:hAnsi="Arial" w:cs="Arial"/>
          <w:sz w:val="24"/>
          <w:szCs w:val="24"/>
          <w:lang w:val="es-ES"/>
        </w:rPr>
        <w:t>y condiciones de la orden, previamente configurados en el BackOffice</w:t>
      </w:r>
      <w:r w:rsidR="00A8268A">
        <w:rPr>
          <w:rFonts w:ascii="Arial" w:hAnsi="Arial" w:cs="Arial"/>
          <w:sz w:val="24"/>
          <w:szCs w:val="24"/>
        </w:rPr>
        <w:t>.</w:t>
      </w:r>
    </w:p>
    <w:commentRangeEnd w:id="15"/>
    <w:p w14:paraId="6A8749A7" w14:textId="77777777" w:rsidR="00FB2717" w:rsidRPr="00CD1AD9" w:rsidRDefault="005B7191" w:rsidP="00F038F8">
      <w:pPr>
        <w:pStyle w:val="Prrafodelista"/>
        <w:numPr>
          <w:ilvl w:val="0"/>
          <w:numId w:val="9"/>
        </w:numPr>
        <w:spacing w:after="0" w:line="480" w:lineRule="auto"/>
        <w:jc w:val="both"/>
        <w:rPr>
          <w:rFonts w:ascii="Arial" w:hAnsi="Arial" w:cs="Arial"/>
          <w:sz w:val="24"/>
          <w:szCs w:val="24"/>
        </w:rPr>
      </w:pPr>
      <w:r>
        <w:rPr>
          <w:rStyle w:val="Refdecomentario"/>
        </w:rPr>
        <w:commentReference w:id="15"/>
      </w:r>
      <w:r w:rsidR="00A8268A">
        <w:rPr>
          <w:rFonts w:ascii="Arial" w:hAnsi="Arial" w:cs="Arial"/>
          <w:sz w:val="24"/>
          <w:szCs w:val="24"/>
        </w:rPr>
        <w:t>Validar las órdenes automáticas, verificando la existencia de la cuenta y condiciones configuradas en el BackOffice, realizando la aceptación o el rechazo de la orden</w:t>
      </w:r>
      <w:r w:rsidR="00FB2717" w:rsidRPr="00CD1AD9">
        <w:rPr>
          <w:rFonts w:ascii="Arial" w:hAnsi="Arial" w:cs="Arial"/>
          <w:sz w:val="24"/>
          <w:szCs w:val="24"/>
        </w:rPr>
        <w:t>.</w:t>
      </w:r>
    </w:p>
    <w:p w14:paraId="63217D8F" w14:textId="77777777" w:rsidR="000F1C4F" w:rsidRDefault="00A8268A" w:rsidP="00F038F8">
      <w:pPr>
        <w:pStyle w:val="Prrafodelista"/>
        <w:numPr>
          <w:ilvl w:val="0"/>
          <w:numId w:val="9"/>
        </w:numPr>
        <w:spacing w:after="0" w:line="480" w:lineRule="auto"/>
        <w:jc w:val="both"/>
        <w:rPr>
          <w:rFonts w:ascii="Arial" w:hAnsi="Arial" w:cs="Arial"/>
          <w:sz w:val="24"/>
          <w:szCs w:val="24"/>
        </w:rPr>
      </w:pPr>
      <w:r>
        <w:rPr>
          <w:rFonts w:ascii="Arial" w:hAnsi="Arial" w:cs="Arial"/>
          <w:sz w:val="24"/>
          <w:szCs w:val="24"/>
        </w:rPr>
        <w:t>Actualizar los Estados de las órdenes procesadas y con respuestas aceptadas</w:t>
      </w:r>
      <w:r w:rsidR="00FB2717" w:rsidRPr="00CD1AD9">
        <w:rPr>
          <w:rFonts w:ascii="Arial" w:hAnsi="Arial" w:cs="Arial"/>
          <w:sz w:val="24"/>
          <w:szCs w:val="24"/>
        </w:rPr>
        <w:t>.</w:t>
      </w:r>
    </w:p>
    <w:p w14:paraId="16DAB463" w14:textId="77777777" w:rsidR="00A8268A" w:rsidRDefault="001E2BA9" w:rsidP="00F038F8">
      <w:pPr>
        <w:pStyle w:val="Prrafodelista"/>
        <w:numPr>
          <w:ilvl w:val="0"/>
          <w:numId w:val="9"/>
        </w:numPr>
        <w:spacing w:after="0" w:line="480" w:lineRule="auto"/>
        <w:jc w:val="both"/>
        <w:rPr>
          <w:rFonts w:ascii="Arial" w:hAnsi="Arial" w:cs="Arial"/>
          <w:sz w:val="24"/>
          <w:szCs w:val="24"/>
        </w:rPr>
      </w:pPr>
      <w:r>
        <w:rPr>
          <w:rFonts w:ascii="Arial" w:hAnsi="Arial" w:cs="Arial"/>
          <w:sz w:val="24"/>
          <w:szCs w:val="24"/>
        </w:rPr>
        <w:lastRenderedPageBreak/>
        <w:t>R</w:t>
      </w:r>
      <w:commentRangeStart w:id="16"/>
      <w:r w:rsidR="00A8268A">
        <w:rPr>
          <w:rFonts w:ascii="Arial" w:hAnsi="Arial" w:cs="Arial"/>
          <w:sz w:val="24"/>
          <w:szCs w:val="24"/>
        </w:rPr>
        <w:t xml:space="preserve">eintentar </w:t>
      </w:r>
      <w:r>
        <w:rPr>
          <w:rFonts w:ascii="Arial" w:hAnsi="Arial" w:cs="Arial"/>
          <w:sz w:val="24"/>
          <w:szCs w:val="24"/>
        </w:rPr>
        <w:t>la ejecución de órdenes</w:t>
      </w:r>
      <w:r w:rsidR="00A8268A">
        <w:rPr>
          <w:rFonts w:ascii="Arial" w:hAnsi="Arial" w:cs="Arial"/>
          <w:sz w:val="24"/>
          <w:szCs w:val="24"/>
        </w:rPr>
        <w:t xml:space="preserve">, que </w:t>
      </w:r>
      <w:r w:rsidR="00730FC4">
        <w:rPr>
          <w:rFonts w:ascii="Arial" w:hAnsi="Arial" w:cs="Arial"/>
          <w:sz w:val="24"/>
          <w:szCs w:val="24"/>
        </w:rPr>
        <w:t>dieron algún error en el proceso</w:t>
      </w:r>
      <w:r>
        <w:rPr>
          <w:rFonts w:ascii="Arial" w:hAnsi="Arial" w:cs="Arial"/>
          <w:sz w:val="24"/>
          <w:szCs w:val="24"/>
        </w:rPr>
        <w:t xml:space="preserve"> por alguna razón externa al módulo</w:t>
      </w:r>
      <w:r w:rsidR="00A8268A">
        <w:rPr>
          <w:rFonts w:ascii="Arial" w:hAnsi="Arial" w:cs="Arial"/>
          <w:sz w:val="24"/>
          <w:szCs w:val="24"/>
        </w:rPr>
        <w:t>.</w:t>
      </w:r>
      <w:commentRangeEnd w:id="16"/>
      <w:r w:rsidR="005B7191">
        <w:rPr>
          <w:rStyle w:val="Refdecomentario"/>
        </w:rPr>
        <w:commentReference w:id="16"/>
      </w:r>
    </w:p>
    <w:p w14:paraId="5F4700D8" w14:textId="77777777" w:rsidR="00730FC4" w:rsidRPr="00CD1AD9" w:rsidRDefault="001E2BA9" w:rsidP="00F038F8">
      <w:pPr>
        <w:pStyle w:val="Prrafodelista"/>
        <w:numPr>
          <w:ilvl w:val="0"/>
          <w:numId w:val="9"/>
        </w:numPr>
        <w:spacing w:after="0" w:line="480" w:lineRule="auto"/>
        <w:jc w:val="both"/>
        <w:rPr>
          <w:rFonts w:ascii="Arial" w:hAnsi="Arial" w:cs="Arial"/>
          <w:sz w:val="24"/>
          <w:szCs w:val="24"/>
        </w:rPr>
      </w:pPr>
      <w:r>
        <w:rPr>
          <w:rFonts w:ascii="Arial" w:hAnsi="Arial" w:cs="Arial"/>
          <w:sz w:val="24"/>
          <w:szCs w:val="24"/>
        </w:rPr>
        <w:t>G</w:t>
      </w:r>
      <w:commentRangeStart w:id="17"/>
      <w:r w:rsidR="00D16946">
        <w:rPr>
          <w:rFonts w:ascii="Arial" w:hAnsi="Arial" w:cs="Arial"/>
          <w:sz w:val="24"/>
          <w:szCs w:val="24"/>
        </w:rPr>
        <w:t xml:space="preserve">enerar </w:t>
      </w:r>
      <w:r>
        <w:rPr>
          <w:rFonts w:ascii="Arial" w:hAnsi="Arial" w:cs="Arial"/>
          <w:sz w:val="24"/>
          <w:szCs w:val="24"/>
        </w:rPr>
        <w:t>los</w:t>
      </w:r>
      <w:r w:rsidR="00D16946">
        <w:rPr>
          <w:rFonts w:ascii="Arial" w:hAnsi="Arial" w:cs="Arial"/>
          <w:sz w:val="24"/>
          <w:szCs w:val="24"/>
        </w:rPr>
        <w:t xml:space="preserve"> reporte</w:t>
      </w:r>
      <w:r>
        <w:rPr>
          <w:rFonts w:ascii="Arial" w:hAnsi="Arial" w:cs="Arial"/>
          <w:sz w:val="24"/>
          <w:szCs w:val="24"/>
        </w:rPr>
        <w:t>s</w:t>
      </w:r>
      <w:r w:rsidR="00D16946">
        <w:rPr>
          <w:rFonts w:ascii="Arial" w:hAnsi="Arial" w:cs="Arial"/>
          <w:sz w:val="24"/>
          <w:szCs w:val="24"/>
        </w:rPr>
        <w:t xml:space="preserve"> de contabilidad y transacciones realizados en el día y remitidos al área de contabilidad para su conciliación.</w:t>
      </w:r>
      <w:commentRangeEnd w:id="17"/>
      <w:r w:rsidR="005B7191">
        <w:rPr>
          <w:rStyle w:val="Refdecomentario"/>
        </w:rPr>
        <w:commentReference w:id="17"/>
      </w:r>
    </w:p>
    <w:p w14:paraId="41F8583A" w14:textId="77777777" w:rsidR="000C57B5" w:rsidRPr="00CD1AD9" w:rsidRDefault="000C57B5" w:rsidP="00F038F8">
      <w:pPr>
        <w:pStyle w:val="Ttulo2"/>
        <w:numPr>
          <w:ilvl w:val="0"/>
          <w:numId w:val="10"/>
        </w:numPr>
        <w:spacing w:before="0" w:line="480" w:lineRule="auto"/>
        <w:jc w:val="both"/>
        <w:rPr>
          <w:rFonts w:ascii="Arial" w:eastAsia="Times New Roman" w:hAnsi="Arial" w:cs="Arial"/>
          <w:b/>
          <w:color w:val="auto"/>
          <w:sz w:val="24"/>
          <w:szCs w:val="24"/>
          <w:lang w:eastAsia="es-BO"/>
        </w:rPr>
      </w:pPr>
      <w:bookmarkStart w:id="18" w:name="_Toc516438001"/>
      <w:r w:rsidRPr="00CD1AD9">
        <w:rPr>
          <w:rFonts w:ascii="Arial" w:eastAsia="Times New Roman" w:hAnsi="Arial" w:cs="Arial"/>
          <w:b/>
          <w:color w:val="auto"/>
          <w:sz w:val="24"/>
          <w:szCs w:val="24"/>
          <w:lang w:eastAsia="es-BO"/>
        </w:rPr>
        <w:t>JUSTIFICACION</w:t>
      </w:r>
      <w:bookmarkEnd w:id="18"/>
    </w:p>
    <w:p w14:paraId="6F5D8947" w14:textId="77777777" w:rsidR="00645625" w:rsidRPr="00CD1AD9" w:rsidRDefault="00645625" w:rsidP="00F038F8">
      <w:pPr>
        <w:pStyle w:val="Ttulo3"/>
        <w:numPr>
          <w:ilvl w:val="1"/>
          <w:numId w:val="10"/>
        </w:numPr>
        <w:spacing w:before="0" w:line="480" w:lineRule="auto"/>
        <w:jc w:val="both"/>
        <w:rPr>
          <w:rFonts w:ascii="Arial" w:eastAsia="Times New Roman" w:hAnsi="Arial" w:cs="Arial"/>
          <w:b/>
          <w:color w:val="auto"/>
          <w:lang w:eastAsia="es-BO"/>
        </w:rPr>
      </w:pPr>
      <w:bookmarkStart w:id="19" w:name="_Toc516438002"/>
      <w:r w:rsidRPr="00CD1AD9">
        <w:rPr>
          <w:rFonts w:ascii="Arial" w:eastAsia="Times New Roman" w:hAnsi="Arial" w:cs="Arial"/>
          <w:b/>
          <w:color w:val="auto"/>
          <w:lang w:eastAsia="es-BO"/>
        </w:rPr>
        <w:t>JUSTIFICACION SOCIAL</w:t>
      </w:r>
      <w:bookmarkEnd w:id="19"/>
    </w:p>
    <w:p w14:paraId="72684B52" w14:textId="77777777" w:rsidR="00645625" w:rsidRPr="00CD1AD9" w:rsidRDefault="00DD091B" w:rsidP="00F674D4">
      <w:pPr>
        <w:spacing w:after="0" w:line="480" w:lineRule="auto"/>
        <w:ind w:firstLine="709"/>
        <w:jc w:val="both"/>
        <w:rPr>
          <w:rFonts w:ascii="Arial" w:hAnsi="Arial" w:cs="Arial"/>
          <w:sz w:val="24"/>
          <w:szCs w:val="24"/>
        </w:rPr>
      </w:pPr>
      <w:r>
        <w:rPr>
          <w:rFonts w:ascii="Arial" w:hAnsi="Arial" w:cs="Arial"/>
          <w:sz w:val="24"/>
          <w:szCs w:val="24"/>
        </w:rPr>
        <w:t xml:space="preserve">Siendo que hoy en </w:t>
      </w:r>
      <w:r w:rsidR="0036788A">
        <w:rPr>
          <w:rFonts w:ascii="Arial" w:hAnsi="Arial" w:cs="Arial"/>
          <w:sz w:val="24"/>
          <w:szCs w:val="24"/>
        </w:rPr>
        <w:t>día</w:t>
      </w:r>
      <w:r>
        <w:rPr>
          <w:rFonts w:ascii="Arial" w:hAnsi="Arial" w:cs="Arial"/>
          <w:sz w:val="24"/>
          <w:szCs w:val="24"/>
        </w:rPr>
        <w:t xml:space="preserve">, casi todas las personas asalariadas, y que gran parte de ellas utilizan diferentes </w:t>
      </w:r>
      <w:r w:rsidR="0036788A">
        <w:rPr>
          <w:rFonts w:ascii="Arial" w:hAnsi="Arial" w:cs="Arial"/>
          <w:sz w:val="24"/>
          <w:szCs w:val="24"/>
        </w:rPr>
        <w:t>plataformas, sea en línea o presencial, e</w:t>
      </w:r>
      <w:r w:rsidR="00D16946">
        <w:rPr>
          <w:rFonts w:ascii="Arial" w:hAnsi="Arial" w:cs="Arial"/>
          <w:sz w:val="24"/>
          <w:szCs w:val="24"/>
        </w:rPr>
        <w:t>l presente</w:t>
      </w:r>
      <w:r w:rsidR="00645625" w:rsidRPr="00CD1AD9">
        <w:rPr>
          <w:rFonts w:ascii="Arial" w:hAnsi="Arial" w:cs="Arial"/>
          <w:sz w:val="24"/>
          <w:szCs w:val="24"/>
        </w:rPr>
        <w:t xml:space="preserve"> proyecto beneficiara directamente </w:t>
      </w:r>
      <w:r w:rsidR="00D16946">
        <w:rPr>
          <w:rFonts w:ascii="Arial" w:hAnsi="Arial" w:cs="Arial"/>
          <w:sz w:val="24"/>
          <w:szCs w:val="24"/>
        </w:rPr>
        <w:t>a todos las personas que utilicen transferencias interbancarias, y sean clientes de la entidad financiera, pudiendo ser estos de índole</w:t>
      </w:r>
      <w:r>
        <w:rPr>
          <w:rFonts w:ascii="Arial" w:hAnsi="Arial" w:cs="Arial"/>
          <w:sz w:val="24"/>
          <w:szCs w:val="24"/>
        </w:rPr>
        <w:t xml:space="preserve"> empresarial o personal</w:t>
      </w:r>
      <w:r w:rsidR="00645625" w:rsidRPr="00CD1AD9">
        <w:rPr>
          <w:rFonts w:ascii="Arial" w:hAnsi="Arial" w:cs="Arial"/>
          <w:sz w:val="24"/>
          <w:szCs w:val="24"/>
        </w:rPr>
        <w:t>.</w:t>
      </w:r>
    </w:p>
    <w:p w14:paraId="261E8399" w14:textId="77777777" w:rsidR="00645625" w:rsidRPr="00CD1AD9" w:rsidRDefault="00645625" w:rsidP="00F038F8">
      <w:pPr>
        <w:pStyle w:val="Ttulo3"/>
        <w:numPr>
          <w:ilvl w:val="1"/>
          <w:numId w:val="10"/>
        </w:numPr>
        <w:spacing w:before="0" w:line="480" w:lineRule="auto"/>
        <w:jc w:val="both"/>
        <w:rPr>
          <w:rFonts w:ascii="Arial" w:eastAsia="Times New Roman" w:hAnsi="Arial" w:cs="Arial"/>
          <w:b/>
          <w:color w:val="auto"/>
          <w:lang w:eastAsia="es-BO"/>
        </w:rPr>
      </w:pPr>
      <w:bookmarkStart w:id="20" w:name="_Toc516438003"/>
      <w:r w:rsidRPr="00CD1AD9">
        <w:rPr>
          <w:rFonts w:ascii="Arial" w:eastAsia="Times New Roman" w:hAnsi="Arial" w:cs="Arial"/>
          <w:b/>
          <w:color w:val="auto"/>
          <w:lang w:eastAsia="es-BO"/>
        </w:rPr>
        <w:t>JUSTIFICACION ECONOMICA</w:t>
      </w:r>
      <w:bookmarkEnd w:id="20"/>
    </w:p>
    <w:p w14:paraId="7BAB5354" w14:textId="77777777" w:rsidR="0036788A" w:rsidRPr="0036788A" w:rsidRDefault="0036788A" w:rsidP="00F674D4">
      <w:pPr>
        <w:spacing w:after="0" w:line="480" w:lineRule="auto"/>
        <w:ind w:firstLine="709"/>
        <w:jc w:val="both"/>
        <w:rPr>
          <w:rFonts w:ascii="Arial" w:hAnsi="Arial" w:cs="Arial"/>
          <w:sz w:val="24"/>
          <w:szCs w:val="24"/>
        </w:rPr>
      </w:pPr>
      <w:r>
        <w:rPr>
          <w:rFonts w:ascii="Arial" w:hAnsi="Arial" w:cs="Arial"/>
          <w:sz w:val="24"/>
          <w:szCs w:val="24"/>
        </w:rPr>
        <w:t>El desarrollo y la adquisición de tecnología actual, para las entidades financieras, ya no es un gasto, sino, una inversión, ya que al brindar servicios de calidad, aumentaría el prestigio del banco, y por consecuencia, la adhesión de más clientes a la entidad.</w:t>
      </w:r>
    </w:p>
    <w:p w14:paraId="76A8BA0B" w14:textId="77777777" w:rsidR="00645625" w:rsidRPr="00CD1AD9" w:rsidRDefault="00645625" w:rsidP="00F038F8">
      <w:pPr>
        <w:pStyle w:val="Ttulo3"/>
        <w:numPr>
          <w:ilvl w:val="1"/>
          <w:numId w:val="10"/>
        </w:numPr>
        <w:spacing w:before="0" w:line="480" w:lineRule="auto"/>
        <w:jc w:val="both"/>
        <w:rPr>
          <w:rFonts w:ascii="Arial" w:eastAsia="Times New Roman" w:hAnsi="Arial" w:cs="Arial"/>
          <w:b/>
          <w:color w:val="auto"/>
          <w:lang w:eastAsia="es-BO"/>
        </w:rPr>
      </w:pPr>
      <w:bookmarkStart w:id="21" w:name="_Toc516438004"/>
      <w:r w:rsidRPr="00CD1AD9">
        <w:rPr>
          <w:rFonts w:ascii="Arial" w:eastAsia="Times New Roman" w:hAnsi="Arial" w:cs="Arial"/>
          <w:b/>
          <w:color w:val="auto"/>
          <w:lang w:eastAsia="es-BO"/>
        </w:rPr>
        <w:t>JUSTIFICACION TECNICA</w:t>
      </w:r>
      <w:bookmarkEnd w:id="21"/>
    </w:p>
    <w:p w14:paraId="41F63401" w14:textId="77777777" w:rsidR="0036788A" w:rsidRPr="0036788A" w:rsidRDefault="0036788A" w:rsidP="00F674D4">
      <w:pPr>
        <w:spacing w:after="0" w:line="480" w:lineRule="auto"/>
        <w:ind w:firstLine="708"/>
        <w:jc w:val="both"/>
        <w:rPr>
          <w:rFonts w:ascii="Arial" w:eastAsia="Times New Roman" w:hAnsi="Arial" w:cs="Arial"/>
          <w:sz w:val="24"/>
          <w:szCs w:val="24"/>
          <w:lang w:eastAsia="es-BO"/>
        </w:rPr>
      </w:pPr>
      <w:r>
        <w:rPr>
          <w:rFonts w:ascii="Arial" w:eastAsia="Times New Roman" w:hAnsi="Arial" w:cs="Arial"/>
          <w:sz w:val="24"/>
          <w:szCs w:val="24"/>
          <w:lang w:eastAsia="es-BO"/>
        </w:rPr>
        <w:t>Para el desarrollo del presente proyecto, se planifico la adquisición de equipos, por lo cual, todos los ambientes, sea desarrollo, aseguramiento de calidad y producción, tendrán las condiciones necesarias para su implementación.</w:t>
      </w:r>
    </w:p>
    <w:p w14:paraId="1D35D585" w14:textId="77777777" w:rsidR="00AF5664" w:rsidRPr="00CD1AD9" w:rsidRDefault="00E5597C" w:rsidP="00F038F8">
      <w:pPr>
        <w:pStyle w:val="Ttulo2"/>
        <w:numPr>
          <w:ilvl w:val="0"/>
          <w:numId w:val="10"/>
        </w:numPr>
        <w:spacing w:before="0" w:line="480" w:lineRule="auto"/>
        <w:jc w:val="both"/>
        <w:rPr>
          <w:rFonts w:ascii="Arial" w:hAnsi="Arial" w:cs="Arial"/>
          <w:b/>
          <w:color w:val="auto"/>
          <w:sz w:val="24"/>
          <w:szCs w:val="24"/>
        </w:rPr>
      </w:pPr>
      <w:bookmarkStart w:id="22" w:name="_Toc516438005"/>
      <w:r w:rsidRPr="00CD1AD9">
        <w:rPr>
          <w:rFonts w:ascii="Arial" w:hAnsi="Arial" w:cs="Arial"/>
          <w:b/>
          <w:color w:val="auto"/>
          <w:sz w:val="24"/>
          <w:szCs w:val="24"/>
        </w:rPr>
        <w:t>APORTES</w:t>
      </w:r>
      <w:bookmarkEnd w:id="22"/>
    </w:p>
    <w:p w14:paraId="354D09E9" w14:textId="77777777" w:rsidR="00E5597C" w:rsidRPr="00CD1AD9" w:rsidRDefault="002F4E30" w:rsidP="00F674D4">
      <w:pPr>
        <w:spacing w:after="0" w:line="480" w:lineRule="auto"/>
        <w:ind w:firstLine="709"/>
        <w:jc w:val="both"/>
        <w:rPr>
          <w:rFonts w:ascii="Arial" w:hAnsi="Arial" w:cs="Arial"/>
          <w:sz w:val="24"/>
          <w:szCs w:val="24"/>
        </w:rPr>
      </w:pPr>
      <w:r w:rsidRPr="00CD1AD9">
        <w:rPr>
          <w:rFonts w:ascii="Arial" w:hAnsi="Arial" w:cs="Arial"/>
          <w:sz w:val="24"/>
          <w:szCs w:val="24"/>
          <w:lang w:val="es-ES"/>
        </w:rPr>
        <w:t xml:space="preserve">Dentro de las habilidades y capacidades que debe contar </w:t>
      </w:r>
      <w:r w:rsidRPr="00CD1AD9">
        <w:rPr>
          <w:rFonts w:ascii="Arial" w:hAnsi="Arial" w:cs="Arial"/>
          <w:sz w:val="24"/>
          <w:szCs w:val="24"/>
        </w:rPr>
        <w:t>u</w:t>
      </w:r>
      <w:r w:rsidR="00A11A64" w:rsidRPr="00CD1AD9">
        <w:rPr>
          <w:rFonts w:ascii="Arial" w:hAnsi="Arial" w:cs="Arial"/>
          <w:sz w:val="24"/>
          <w:szCs w:val="24"/>
        </w:rPr>
        <w:t xml:space="preserve">n ingeniero en sistemas </w:t>
      </w:r>
      <w:r w:rsidRPr="00CD1AD9">
        <w:rPr>
          <w:rFonts w:ascii="Arial" w:hAnsi="Arial" w:cs="Arial"/>
          <w:sz w:val="24"/>
          <w:szCs w:val="24"/>
        </w:rPr>
        <w:t>es la de</w:t>
      </w:r>
      <w:r w:rsidR="00A11A64" w:rsidRPr="00CD1AD9">
        <w:rPr>
          <w:rFonts w:ascii="Arial" w:hAnsi="Arial" w:cs="Arial"/>
          <w:sz w:val="24"/>
          <w:szCs w:val="24"/>
        </w:rPr>
        <w:t xml:space="preserve"> resolver </w:t>
      </w:r>
      <w:r w:rsidRPr="00CD1AD9">
        <w:rPr>
          <w:rFonts w:ascii="Arial" w:hAnsi="Arial" w:cs="Arial"/>
          <w:sz w:val="24"/>
          <w:szCs w:val="24"/>
        </w:rPr>
        <w:t xml:space="preserve">problemas </w:t>
      </w:r>
      <w:r w:rsidR="00A11A64" w:rsidRPr="00CD1AD9">
        <w:rPr>
          <w:rFonts w:ascii="Arial" w:hAnsi="Arial" w:cs="Arial"/>
          <w:sz w:val="24"/>
          <w:szCs w:val="24"/>
        </w:rPr>
        <w:t>planteados</w:t>
      </w:r>
      <w:r w:rsidRPr="00CD1AD9">
        <w:rPr>
          <w:rFonts w:ascii="Arial" w:hAnsi="Arial" w:cs="Arial"/>
          <w:sz w:val="24"/>
          <w:szCs w:val="24"/>
        </w:rPr>
        <w:t xml:space="preserve">, dado que cuenta con </w:t>
      </w:r>
      <w:r w:rsidR="00A11A64" w:rsidRPr="00CD1AD9">
        <w:rPr>
          <w:rFonts w:ascii="Arial" w:hAnsi="Arial" w:cs="Arial"/>
          <w:sz w:val="24"/>
          <w:szCs w:val="24"/>
        </w:rPr>
        <w:t xml:space="preserve">la capacidad de plantear, analizar, diseñar e implantar soluciones que permitan la </w:t>
      </w:r>
      <w:r w:rsidR="00EC1C13" w:rsidRPr="00CD1AD9">
        <w:rPr>
          <w:rFonts w:ascii="Arial" w:hAnsi="Arial" w:cs="Arial"/>
          <w:sz w:val="24"/>
          <w:szCs w:val="24"/>
        </w:rPr>
        <w:t xml:space="preserve">convergencia de </w:t>
      </w:r>
      <w:r w:rsidR="00EC1C13" w:rsidRPr="00CD1AD9">
        <w:rPr>
          <w:rFonts w:ascii="Arial" w:hAnsi="Arial" w:cs="Arial"/>
          <w:sz w:val="24"/>
          <w:szCs w:val="24"/>
        </w:rPr>
        <w:lastRenderedPageBreak/>
        <w:t>tecnologías de información y comunicación para el desarrollo sostenible de comunidades, desarrollar y/o apoyar proyectos de investigación en el ámbito de la ingeniería de sistemas para ofrecer soluciones a las organizaciones y a las comunidades, debe proporcionar nuevas alternativas de mejoramiento tecnológico y mejorar las practicas organizacionales a través de sus medios electrónicos con visión estratégica</w:t>
      </w:r>
      <w:r w:rsidR="00D043D2" w:rsidRPr="00CD1AD9">
        <w:rPr>
          <w:rFonts w:ascii="Arial" w:hAnsi="Arial" w:cs="Arial"/>
          <w:sz w:val="24"/>
          <w:szCs w:val="24"/>
        </w:rPr>
        <w:t>, utilizando tecnologías qu</w:t>
      </w:r>
      <w:r w:rsidR="00CC517A" w:rsidRPr="00CD1AD9">
        <w:rPr>
          <w:rFonts w:ascii="Arial" w:hAnsi="Arial" w:cs="Arial"/>
          <w:sz w:val="24"/>
          <w:szCs w:val="24"/>
        </w:rPr>
        <w:t>e</w:t>
      </w:r>
      <w:r w:rsidR="00D043D2" w:rsidRPr="00CD1AD9">
        <w:rPr>
          <w:rFonts w:ascii="Arial" w:hAnsi="Arial" w:cs="Arial"/>
          <w:sz w:val="24"/>
          <w:szCs w:val="24"/>
        </w:rPr>
        <w:t xml:space="preserve"> impliquen costos bajos para el desarrollador y el propietario es de gran importancia</w:t>
      </w:r>
      <w:r w:rsidR="00CC517A" w:rsidRPr="00CD1AD9">
        <w:rPr>
          <w:rFonts w:ascii="Arial" w:hAnsi="Arial" w:cs="Arial"/>
          <w:sz w:val="24"/>
          <w:szCs w:val="24"/>
        </w:rPr>
        <w:t>, la integración de tecnologías de fácil manejo, instalación y consumo de recursos.</w:t>
      </w:r>
    </w:p>
    <w:p w14:paraId="67820B21" w14:textId="77777777" w:rsidR="00EC1C13" w:rsidRPr="00CD1AD9" w:rsidRDefault="0036788A" w:rsidP="00F674D4">
      <w:pPr>
        <w:spacing w:after="0" w:line="480" w:lineRule="auto"/>
        <w:ind w:firstLine="709"/>
        <w:jc w:val="both"/>
        <w:rPr>
          <w:rFonts w:ascii="Arial" w:hAnsi="Arial" w:cs="Arial"/>
          <w:sz w:val="24"/>
          <w:szCs w:val="24"/>
        </w:rPr>
      </w:pPr>
      <w:r>
        <w:rPr>
          <w:rFonts w:ascii="Arial" w:hAnsi="Arial" w:cs="Arial"/>
          <w:sz w:val="24"/>
          <w:szCs w:val="24"/>
        </w:rPr>
        <w:t>El motivo por el cual se lleva</w:t>
      </w:r>
      <w:r w:rsidR="00E946DF" w:rsidRPr="00CD1AD9">
        <w:rPr>
          <w:rFonts w:ascii="Arial" w:hAnsi="Arial" w:cs="Arial"/>
          <w:sz w:val="24"/>
          <w:szCs w:val="24"/>
        </w:rPr>
        <w:t xml:space="preserve"> a r</w:t>
      </w:r>
      <w:r w:rsidR="001406C3" w:rsidRPr="00CD1AD9">
        <w:rPr>
          <w:rFonts w:ascii="Arial" w:hAnsi="Arial" w:cs="Arial"/>
          <w:sz w:val="24"/>
          <w:szCs w:val="24"/>
        </w:rPr>
        <w:t>ealizar</w:t>
      </w:r>
      <w:r w:rsidR="002015B9" w:rsidRPr="00CD1AD9">
        <w:rPr>
          <w:rFonts w:ascii="Arial" w:hAnsi="Arial" w:cs="Arial"/>
          <w:sz w:val="24"/>
          <w:szCs w:val="24"/>
        </w:rPr>
        <w:t xml:space="preserve"> el presente proyecto</w:t>
      </w:r>
      <w:r>
        <w:rPr>
          <w:rFonts w:ascii="Arial" w:hAnsi="Arial" w:cs="Arial"/>
          <w:sz w:val="24"/>
          <w:szCs w:val="24"/>
        </w:rPr>
        <w:t xml:space="preserve"> es el</w:t>
      </w:r>
      <w:r w:rsidR="00F05380">
        <w:rPr>
          <w:rFonts w:ascii="Arial" w:hAnsi="Arial" w:cs="Arial"/>
          <w:sz w:val="24"/>
          <w:szCs w:val="24"/>
        </w:rPr>
        <w:t xml:space="preserve"> </w:t>
      </w:r>
      <w:r w:rsidR="005A2ACB">
        <w:rPr>
          <w:rFonts w:ascii="Arial" w:hAnsi="Arial" w:cs="Arial"/>
          <w:sz w:val="24"/>
          <w:szCs w:val="24"/>
          <w:lang w:val="es-ES"/>
        </w:rPr>
        <w:t>desarrollar software no convencional, que no sea una página o sistema web m</w:t>
      </w:r>
      <w:r w:rsidR="005A2ACB" w:rsidRPr="005A2ACB">
        <w:rPr>
          <w:rFonts w:ascii="Arial" w:hAnsi="Arial" w:cs="Arial"/>
          <w:sz w:val="24"/>
          <w:szCs w:val="24"/>
          <w:lang w:val="es-ES"/>
        </w:rPr>
        <w:t>á</w:t>
      </w:r>
      <w:r w:rsidR="005A2ACB">
        <w:rPr>
          <w:rFonts w:ascii="Arial" w:hAnsi="Arial" w:cs="Arial"/>
          <w:sz w:val="24"/>
          <w:szCs w:val="24"/>
          <w:lang w:val="es-ES"/>
        </w:rPr>
        <w:t>s, por el contrario, desarrollar, con la guía de personas especialistas en el área, software de la más alta calidad, con los estándares requeridos</w:t>
      </w:r>
      <w:r w:rsidR="006A5445" w:rsidRPr="00CD1AD9">
        <w:rPr>
          <w:rFonts w:ascii="Arial" w:hAnsi="Arial" w:cs="Arial"/>
          <w:sz w:val="24"/>
          <w:szCs w:val="24"/>
        </w:rPr>
        <w:t>.</w:t>
      </w:r>
    </w:p>
    <w:p w14:paraId="02F1E8E1" w14:textId="77777777" w:rsidR="00E5597C" w:rsidRPr="00CD1AD9" w:rsidRDefault="00E5597C" w:rsidP="00F038F8">
      <w:pPr>
        <w:pStyle w:val="Ttulo2"/>
        <w:numPr>
          <w:ilvl w:val="0"/>
          <w:numId w:val="10"/>
        </w:numPr>
        <w:spacing w:before="0" w:line="480" w:lineRule="auto"/>
        <w:jc w:val="both"/>
        <w:rPr>
          <w:rFonts w:ascii="Arial" w:hAnsi="Arial" w:cs="Arial"/>
          <w:b/>
          <w:color w:val="auto"/>
          <w:sz w:val="24"/>
          <w:szCs w:val="24"/>
        </w:rPr>
      </w:pPr>
      <w:bookmarkStart w:id="23" w:name="_Toc516438006"/>
      <w:r w:rsidRPr="00CD1AD9">
        <w:rPr>
          <w:rFonts w:ascii="Arial" w:hAnsi="Arial" w:cs="Arial"/>
          <w:b/>
          <w:color w:val="auto"/>
          <w:sz w:val="24"/>
          <w:szCs w:val="24"/>
        </w:rPr>
        <w:t>LIMITES Y ALCANCES</w:t>
      </w:r>
      <w:bookmarkEnd w:id="23"/>
    </w:p>
    <w:p w14:paraId="157FA4D5" w14:textId="77777777" w:rsidR="002B4745" w:rsidRPr="00CD1AD9" w:rsidRDefault="002B4745" w:rsidP="00F038F8">
      <w:pPr>
        <w:pStyle w:val="Ttulo3"/>
        <w:numPr>
          <w:ilvl w:val="1"/>
          <w:numId w:val="10"/>
        </w:numPr>
        <w:spacing w:before="0" w:line="480" w:lineRule="auto"/>
        <w:jc w:val="both"/>
        <w:rPr>
          <w:rFonts w:ascii="Arial" w:hAnsi="Arial" w:cs="Arial"/>
          <w:b/>
          <w:color w:val="auto"/>
        </w:rPr>
      </w:pPr>
      <w:bookmarkStart w:id="24" w:name="_Toc516438007"/>
      <w:r w:rsidRPr="00CD1AD9">
        <w:rPr>
          <w:rFonts w:ascii="Arial" w:hAnsi="Arial" w:cs="Arial"/>
          <w:b/>
          <w:color w:val="auto"/>
        </w:rPr>
        <w:t>ALCANCES</w:t>
      </w:r>
      <w:bookmarkEnd w:id="24"/>
    </w:p>
    <w:p w14:paraId="5CE32F7C" w14:textId="77777777" w:rsidR="002B4745" w:rsidRPr="00CD1AD9" w:rsidRDefault="00CE436C" w:rsidP="00F674D4">
      <w:pPr>
        <w:spacing w:after="0" w:line="480" w:lineRule="auto"/>
        <w:ind w:firstLine="709"/>
        <w:jc w:val="both"/>
        <w:rPr>
          <w:rFonts w:ascii="Arial" w:hAnsi="Arial" w:cs="Arial"/>
          <w:sz w:val="24"/>
          <w:szCs w:val="24"/>
        </w:rPr>
      </w:pPr>
      <w:r w:rsidRPr="00CD1AD9">
        <w:rPr>
          <w:rFonts w:ascii="Arial" w:hAnsi="Arial" w:cs="Arial"/>
          <w:sz w:val="24"/>
          <w:szCs w:val="24"/>
        </w:rPr>
        <w:t xml:space="preserve">El presente proyecto contara </w:t>
      </w:r>
      <w:commentRangeStart w:id="25"/>
      <w:r w:rsidRPr="00CD1AD9">
        <w:rPr>
          <w:rFonts w:ascii="Arial" w:hAnsi="Arial" w:cs="Arial"/>
          <w:sz w:val="24"/>
          <w:szCs w:val="24"/>
        </w:rPr>
        <w:t>con lo</w:t>
      </w:r>
      <w:r w:rsidR="001E2BA9">
        <w:rPr>
          <w:rFonts w:ascii="Arial" w:hAnsi="Arial" w:cs="Arial"/>
          <w:sz w:val="24"/>
          <w:szCs w:val="24"/>
        </w:rPr>
        <w:t>s</w:t>
      </w:r>
      <w:r w:rsidRPr="00CD1AD9">
        <w:rPr>
          <w:rFonts w:ascii="Arial" w:hAnsi="Arial" w:cs="Arial"/>
          <w:sz w:val="24"/>
          <w:szCs w:val="24"/>
        </w:rPr>
        <w:t xml:space="preserve"> siguiente</w:t>
      </w:r>
      <w:r w:rsidR="001E2BA9">
        <w:rPr>
          <w:rFonts w:ascii="Arial" w:hAnsi="Arial" w:cs="Arial"/>
          <w:sz w:val="24"/>
          <w:szCs w:val="24"/>
        </w:rPr>
        <w:t>s subm</w:t>
      </w:r>
      <w:proofErr w:type="spellStart"/>
      <w:r w:rsidR="001E2BA9" w:rsidRPr="001E2BA9">
        <w:rPr>
          <w:rFonts w:ascii="Arial" w:hAnsi="Arial" w:cs="Arial"/>
          <w:sz w:val="24"/>
          <w:szCs w:val="24"/>
          <w:lang w:val="es-ES"/>
        </w:rPr>
        <w:t>ó</w:t>
      </w:r>
      <w:r w:rsidR="001E2BA9">
        <w:rPr>
          <w:rFonts w:ascii="Arial" w:hAnsi="Arial" w:cs="Arial"/>
          <w:sz w:val="24"/>
          <w:szCs w:val="24"/>
        </w:rPr>
        <w:t>dulos</w:t>
      </w:r>
      <w:proofErr w:type="spellEnd"/>
      <w:r w:rsidRPr="00CD1AD9">
        <w:rPr>
          <w:rFonts w:ascii="Arial" w:hAnsi="Arial" w:cs="Arial"/>
          <w:sz w:val="24"/>
          <w:szCs w:val="24"/>
        </w:rPr>
        <w:t>:</w:t>
      </w:r>
      <w:commentRangeEnd w:id="25"/>
      <w:r w:rsidR="00F05380">
        <w:rPr>
          <w:rStyle w:val="Refdecomentario"/>
        </w:rPr>
        <w:commentReference w:id="25"/>
      </w:r>
    </w:p>
    <w:p w14:paraId="12A18A0E" w14:textId="77777777" w:rsidR="00415B9E" w:rsidRPr="00CD1AD9" w:rsidRDefault="00991BFD" w:rsidP="00F038F8">
      <w:pPr>
        <w:pStyle w:val="Prrafodelista"/>
        <w:numPr>
          <w:ilvl w:val="0"/>
          <w:numId w:val="2"/>
        </w:numPr>
        <w:spacing w:after="0" w:line="480" w:lineRule="auto"/>
        <w:jc w:val="both"/>
        <w:rPr>
          <w:rFonts w:ascii="Arial" w:hAnsi="Arial" w:cs="Arial"/>
          <w:sz w:val="24"/>
          <w:szCs w:val="24"/>
        </w:rPr>
      </w:pPr>
      <w:proofErr w:type="spellStart"/>
      <w:r>
        <w:rPr>
          <w:rFonts w:ascii="Arial" w:hAnsi="Arial" w:cs="Arial"/>
          <w:sz w:val="24"/>
          <w:szCs w:val="24"/>
        </w:rPr>
        <w:t>Sub</w:t>
      </w:r>
      <w:commentRangeStart w:id="26"/>
      <w:r w:rsidR="00B1037B" w:rsidRPr="00CD1AD9">
        <w:rPr>
          <w:rFonts w:ascii="Arial" w:hAnsi="Arial" w:cs="Arial"/>
          <w:sz w:val="24"/>
          <w:szCs w:val="24"/>
        </w:rPr>
        <w:t>Módulo</w:t>
      </w:r>
      <w:proofErr w:type="spellEnd"/>
      <w:r w:rsidR="00B1037B" w:rsidRPr="00CD1AD9">
        <w:rPr>
          <w:rFonts w:ascii="Arial" w:hAnsi="Arial" w:cs="Arial"/>
          <w:sz w:val="24"/>
          <w:szCs w:val="24"/>
        </w:rPr>
        <w:t xml:space="preserve"> de</w:t>
      </w:r>
      <w:r w:rsidR="005A2ACB">
        <w:rPr>
          <w:rFonts w:ascii="Arial" w:hAnsi="Arial" w:cs="Arial"/>
          <w:sz w:val="24"/>
          <w:szCs w:val="24"/>
        </w:rPr>
        <w:t xml:space="preserve"> lectura de órdenes pendientes</w:t>
      </w:r>
      <w:r>
        <w:rPr>
          <w:rFonts w:ascii="Arial" w:hAnsi="Arial" w:cs="Arial"/>
          <w:sz w:val="24"/>
          <w:szCs w:val="24"/>
        </w:rPr>
        <w:t>, que se encargara de seleccionar las órdenes que se procesaran</w:t>
      </w:r>
      <w:r w:rsidR="00CE436C" w:rsidRPr="00CD1AD9">
        <w:rPr>
          <w:rFonts w:ascii="Arial" w:hAnsi="Arial" w:cs="Arial"/>
          <w:sz w:val="24"/>
          <w:szCs w:val="24"/>
        </w:rPr>
        <w:t>.</w:t>
      </w:r>
    </w:p>
    <w:p w14:paraId="5A3A050A" w14:textId="77777777" w:rsidR="00CE436C" w:rsidRPr="00CD1AD9" w:rsidRDefault="00991BFD" w:rsidP="00F038F8">
      <w:pPr>
        <w:pStyle w:val="Prrafodelista"/>
        <w:numPr>
          <w:ilvl w:val="0"/>
          <w:numId w:val="2"/>
        </w:numPr>
        <w:spacing w:after="0" w:line="480" w:lineRule="auto"/>
        <w:jc w:val="both"/>
        <w:rPr>
          <w:rFonts w:ascii="Arial" w:hAnsi="Arial" w:cs="Arial"/>
          <w:sz w:val="24"/>
          <w:szCs w:val="24"/>
        </w:rPr>
      </w:pPr>
      <w:proofErr w:type="spellStart"/>
      <w:r>
        <w:rPr>
          <w:rFonts w:ascii="Arial" w:hAnsi="Arial" w:cs="Arial"/>
          <w:sz w:val="24"/>
          <w:szCs w:val="24"/>
        </w:rPr>
        <w:t>Sub</w:t>
      </w:r>
      <w:r w:rsidR="00B1037B" w:rsidRPr="00CD1AD9">
        <w:rPr>
          <w:rFonts w:ascii="Arial" w:hAnsi="Arial" w:cs="Arial"/>
          <w:sz w:val="24"/>
          <w:szCs w:val="24"/>
        </w:rPr>
        <w:t>Módulo</w:t>
      </w:r>
      <w:proofErr w:type="spellEnd"/>
      <w:r w:rsidR="00B1037B" w:rsidRPr="00CD1AD9">
        <w:rPr>
          <w:rFonts w:ascii="Arial" w:hAnsi="Arial" w:cs="Arial"/>
          <w:sz w:val="24"/>
          <w:szCs w:val="24"/>
        </w:rPr>
        <w:t xml:space="preserve"> de </w:t>
      </w:r>
      <w:r w:rsidR="005A2ACB">
        <w:rPr>
          <w:rFonts w:ascii="Arial" w:hAnsi="Arial" w:cs="Arial"/>
          <w:sz w:val="24"/>
          <w:szCs w:val="24"/>
        </w:rPr>
        <w:t>validación</w:t>
      </w:r>
      <w:r w:rsidR="005A2ACB" w:rsidRPr="005A2ACB">
        <w:rPr>
          <w:rFonts w:ascii="Arial" w:hAnsi="Arial" w:cs="Arial"/>
          <w:sz w:val="24"/>
          <w:szCs w:val="24"/>
          <w:lang w:val="es-ES"/>
        </w:rPr>
        <w:t xml:space="preserve"> de órdenes</w:t>
      </w:r>
      <w:r>
        <w:rPr>
          <w:rFonts w:ascii="Arial" w:hAnsi="Arial" w:cs="Arial"/>
          <w:sz w:val="24"/>
          <w:szCs w:val="24"/>
          <w:lang w:val="es-ES"/>
        </w:rPr>
        <w:t>, que revisará la valides de los datos proporcionados en la lectura de las ordenes, verificando incluso, la existencia de la cuenta de destino</w:t>
      </w:r>
      <w:r w:rsidR="00CE436C" w:rsidRPr="00CD1AD9">
        <w:rPr>
          <w:rFonts w:ascii="Arial" w:hAnsi="Arial" w:cs="Arial"/>
          <w:sz w:val="24"/>
          <w:szCs w:val="24"/>
        </w:rPr>
        <w:t>.</w:t>
      </w:r>
    </w:p>
    <w:p w14:paraId="7EE0352F" w14:textId="77777777" w:rsidR="00CE436C" w:rsidRPr="00CD1AD9" w:rsidRDefault="00991BFD" w:rsidP="00F038F8">
      <w:pPr>
        <w:pStyle w:val="Prrafodelista"/>
        <w:numPr>
          <w:ilvl w:val="0"/>
          <w:numId w:val="2"/>
        </w:numPr>
        <w:spacing w:after="0" w:line="480" w:lineRule="auto"/>
        <w:jc w:val="both"/>
        <w:rPr>
          <w:rFonts w:ascii="Arial" w:hAnsi="Arial" w:cs="Arial"/>
          <w:sz w:val="24"/>
          <w:szCs w:val="24"/>
        </w:rPr>
      </w:pPr>
      <w:proofErr w:type="spellStart"/>
      <w:r>
        <w:rPr>
          <w:rFonts w:ascii="Arial" w:hAnsi="Arial" w:cs="Arial"/>
          <w:sz w:val="24"/>
          <w:szCs w:val="24"/>
        </w:rPr>
        <w:t>Sub</w:t>
      </w:r>
      <w:r w:rsidR="00B1037B" w:rsidRPr="00CD1AD9">
        <w:rPr>
          <w:rFonts w:ascii="Arial" w:hAnsi="Arial" w:cs="Arial"/>
          <w:sz w:val="24"/>
          <w:szCs w:val="24"/>
        </w:rPr>
        <w:t>Módulo</w:t>
      </w:r>
      <w:proofErr w:type="spellEnd"/>
      <w:r w:rsidR="00B1037B" w:rsidRPr="00CD1AD9">
        <w:rPr>
          <w:rFonts w:ascii="Arial" w:hAnsi="Arial" w:cs="Arial"/>
          <w:sz w:val="24"/>
          <w:szCs w:val="24"/>
        </w:rPr>
        <w:t xml:space="preserve"> de </w:t>
      </w:r>
      <w:r w:rsidR="005A2ACB">
        <w:rPr>
          <w:rFonts w:ascii="Arial" w:hAnsi="Arial" w:cs="Arial"/>
          <w:sz w:val="24"/>
          <w:szCs w:val="24"/>
        </w:rPr>
        <w:t xml:space="preserve">procesamiento de </w:t>
      </w:r>
      <w:r w:rsidR="00A22E68">
        <w:rPr>
          <w:rFonts w:ascii="Arial" w:hAnsi="Arial" w:cs="Arial"/>
          <w:sz w:val="24"/>
          <w:szCs w:val="24"/>
        </w:rPr>
        <w:t xml:space="preserve">órdenes </w:t>
      </w:r>
      <w:r w:rsidR="005A2ACB">
        <w:rPr>
          <w:rFonts w:ascii="Arial" w:hAnsi="Arial" w:cs="Arial"/>
          <w:sz w:val="24"/>
          <w:szCs w:val="24"/>
        </w:rPr>
        <w:t>recibidas</w:t>
      </w:r>
      <w:r>
        <w:rPr>
          <w:rFonts w:ascii="Arial" w:hAnsi="Arial" w:cs="Arial"/>
          <w:sz w:val="24"/>
          <w:szCs w:val="24"/>
        </w:rPr>
        <w:t>,</w:t>
      </w:r>
      <w:r w:rsidR="00A22E68">
        <w:rPr>
          <w:rFonts w:ascii="Arial" w:hAnsi="Arial" w:cs="Arial"/>
          <w:sz w:val="24"/>
          <w:szCs w:val="24"/>
        </w:rPr>
        <w:t xml:space="preserve"> que realizara, según su clasificación de manual o automática, el procesamiento por el canal </w:t>
      </w:r>
      <w:r w:rsidR="00A22E68">
        <w:rPr>
          <w:rFonts w:ascii="Arial" w:hAnsi="Arial" w:cs="Arial"/>
          <w:sz w:val="24"/>
          <w:szCs w:val="24"/>
        </w:rPr>
        <w:lastRenderedPageBreak/>
        <w:t>correspondiente, emitiendo al módulo del sistema ACH Emisor, el éxito o error de la transacción.</w:t>
      </w:r>
    </w:p>
    <w:p w14:paraId="7A654322" w14:textId="77777777" w:rsidR="00415B9E" w:rsidRPr="00CD1AD9" w:rsidRDefault="00A22E68" w:rsidP="00F038F8">
      <w:pPr>
        <w:pStyle w:val="Prrafodelista"/>
        <w:numPr>
          <w:ilvl w:val="0"/>
          <w:numId w:val="2"/>
        </w:numPr>
        <w:spacing w:after="0" w:line="480" w:lineRule="auto"/>
        <w:jc w:val="both"/>
        <w:rPr>
          <w:rFonts w:ascii="Arial" w:hAnsi="Arial" w:cs="Arial"/>
          <w:sz w:val="24"/>
          <w:szCs w:val="24"/>
        </w:rPr>
      </w:pPr>
      <w:proofErr w:type="spellStart"/>
      <w:r>
        <w:rPr>
          <w:rFonts w:ascii="Arial" w:hAnsi="Arial" w:cs="Arial"/>
          <w:sz w:val="24"/>
          <w:szCs w:val="24"/>
        </w:rPr>
        <w:t>Sub</w:t>
      </w:r>
      <w:r w:rsidRPr="00CD1AD9">
        <w:rPr>
          <w:rFonts w:ascii="Arial" w:hAnsi="Arial" w:cs="Arial"/>
          <w:sz w:val="24"/>
          <w:szCs w:val="24"/>
        </w:rPr>
        <w:t>Módulo</w:t>
      </w:r>
      <w:proofErr w:type="spellEnd"/>
      <w:r>
        <w:rPr>
          <w:rFonts w:ascii="Arial" w:hAnsi="Arial" w:cs="Arial"/>
          <w:sz w:val="24"/>
          <w:szCs w:val="24"/>
        </w:rPr>
        <w:t xml:space="preserve">  de </w:t>
      </w:r>
      <w:r w:rsidR="005A2ACB">
        <w:rPr>
          <w:rFonts w:ascii="Arial" w:hAnsi="Arial" w:cs="Arial"/>
          <w:sz w:val="24"/>
          <w:szCs w:val="24"/>
        </w:rPr>
        <w:t>Reportes de contabilidad y transacciones diarios</w:t>
      </w:r>
      <w:r>
        <w:rPr>
          <w:rFonts w:ascii="Arial" w:hAnsi="Arial" w:cs="Arial"/>
          <w:sz w:val="24"/>
          <w:szCs w:val="24"/>
        </w:rPr>
        <w:t>, siendo el reporte de contabilidad, la suma total de los montos de las transacciones procesadas exitosamente, y el de transacciones, un reporte donde se detallan todas las transacciones, con sus estados actuales</w:t>
      </w:r>
      <w:r w:rsidR="00415B9E" w:rsidRPr="00CD1AD9">
        <w:rPr>
          <w:rFonts w:ascii="Arial" w:hAnsi="Arial" w:cs="Arial"/>
          <w:sz w:val="24"/>
          <w:szCs w:val="24"/>
        </w:rPr>
        <w:t>.</w:t>
      </w:r>
    </w:p>
    <w:p w14:paraId="19CD6152" w14:textId="77777777" w:rsidR="002B4745" w:rsidRPr="00CD1AD9" w:rsidRDefault="00F05380" w:rsidP="00F038F8">
      <w:pPr>
        <w:pStyle w:val="Ttulo3"/>
        <w:numPr>
          <w:ilvl w:val="1"/>
          <w:numId w:val="10"/>
        </w:numPr>
        <w:spacing w:before="0" w:line="480" w:lineRule="auto"/>
        <w:jc w:val="both"/>
        <w:rPr>
          <w:rFonts w:ascii="Arial" w:hAnsi="Arial" w:cs="Arial"/>
          <w:b/>
          <w:color w:val="auto"/>
        </w:rPr>
      </w:pPr>
      <w:bookmarkStart w:id="27" w:name="_Toc516438008"/>
      <w:commentRangeEnd w:id="26"/>
      <w:r>
        <w:rPr>
          <w:rStyle w:val="Refdecomentario"/>
          <w:rFonts w:asciiTheme="minorHAnsi" w:eastAsiaTheme="minorHAnsi" w:hAnsiTheme="minorHAnsi" w:cstheme="minorBidi"/>
          <w:color w:val="auto"/>
        </w:rPr>
        <w:commentReference w:id="26"/>
      </w:r>
      <w:r w:rsidR="002B4745" w:rsidRPr="00CD1AD9">
        <w:rPr>
          <w:rFonts w:ascii="Arial" w:hAnsi="Arial" w:cs="Arial"/>
          <w:b/>
          <w:color w:val="auto"/>
        </w:rPr>
        <w:t>LIMITES</w:t>
      </w:r>
      <w:bookmarkEnd w:id="27"/>
    </w:p>
    <w:p w14:paraId="771B44E7" w14:textId="77777777" w:rsidR="002B4745" w:rsidRPr="00CD1AD9" w:rsidRDefault="00CE436C" w:rsidP="00F674D4">
      <w:pPr>
        <w:spacing w:after="0" w:line="480" w:lineRule="auto"/>
        <w:ind w:firstLine="709"/>
        <w:jc w:val="both"/>
        <w:rPr>
          <w:rFonts w:ascii="Arial" w:hAnsi="Arial" w:cs="Arial"/>
          <w:sz w:val="24"/>
          <w:szCs w:val="24"/>
        </w:rPr>
      </w:pPr>
      <w:r w:rsidRPr="00CD1AD9">
        <w:rPr>
          <w:rFonts w:ascii="Arial" w:hAnsi="Arial" w:cs="Arial"/>
          <w:sz w:val="24"/>
          <w:szCs w:val="24"/>
        </w:rPr>
        <w:t>El presente proyecto no realizara lo siguiente:</w:t>
      </w:r>
    </w:p>
    <w:p w14:paraId="6C2F4202" w14:textId="77777777" w:rsidR="00F674D4" w:rsidRDefault="00F674D4" w:rsidP="00F038F8">
      <w:pPr>
        <w:pStyle w:val="Prrafodelista"/>
        <w:numPr>
          <w:ilvl w:val="0"/>
          <w:numId w:val="4"/>
        </w:numPr>
        <w:spacing w:after="0" w:line="480" w:lineRule="auto"/>
        <w:jc w:val="both"/>
        <w:rPr>
          <w:rFonts w:ascii="Arial" w:hAnsi="Arial" w:cs="Arial"/>
          <w:sz w:val="24"/>
          <w:szCs w:val="24"/>
        </w:rPr>
      </w:pPr>
      <w:r>
        <w:rPr>
          <w:rFonts w:ascii="Arial" w:hAnsi="Arial" w:cs="Arial"/>
          <w:sz w:val="24"/>
          <w:szCs w:val="24"/>
        </w:rPr>
        <w:t>Solo procesara las órdenes entrantes.</w:t>
      </w:r>
    </w:p>
    <w:p w14:paraId="6C043CBC" w14:textId="77777777" w:rsidR="005A2ACB" w:rsidRDefault="00F674D4" w:rsidP="00F038F8">
      <w:pPr>
        <w:pStyle w:val="Prrafodelista"/>
        <w:numPr>
          <w:ilvl w:val="0"/>
          <w:numId w:val="4"/>
        </w:numPr>
        <w:spacing w:after="0" w:line="480" w:lineRule="auto"/>
        <w:jc w:val="both"/>
        <w:rPr>
          <w:rFonts w:ascii="Arial" w:hAnsi="Arial" w:cs="Arial"/>
          <w:sz w:val="24"/>
          <w:szCs w:val="24"/>
        </w:rPr>
      </w:pPr>
      <w:r>
        <w:rPr>
          <w:rFonts w:ascii="Arial" w:hAnsi="Arial" w:cs="Arial"/>
          <w:sz w:val="24"/>
          <w:szCs w:val="24"/>
        </w:rPr>
        <w:t>No recibirá directamente las órdenes del servicio expuesto por la ACCL.</w:t>
      </w:r>
    </w:p>
    <w:p w14:paraId="799AFBCB" w14:textId="77777777" w:rsidR="00D942F7" w:rsidRPr="00CD1AD9" w:rsidRDefault="00F674D4" w:rsidP="00F038F8">
      <w:pPr>
        <w:pStyle w:val="Prrafodelista"/>
        <w:numPr>
          <w:ilvl w:val="0"/>
          <w:numId w:val="4"/>
        </w:numPr>
        <w:spacing w:after="0" w:line="480" w:lineRule="auto"/>
        <w:jc w:val="both"/>
        <w:rPr>
          <w:rFonts w:ascii="Arial" w:hAnsi="Arial" w:cs="Arial"/>
          <w:sz w:val="24"/>
          <w:szCs w:val="24"/>
        </w:rPr>
      </w:pPr>
      <w:r>
        <w:rPr>
          <w:rFonts w:ascii="Arial" w:hAnsi="Arial" w:cs="Arial"/>
          <w:sz w:val="24"/>
          <w:szCs w:val="24"/>
        </w:rPr>
        <w:t>No emitirá directamente a la ACCL el rechazo o éxito de una orden</w:t>
      </w:r>
      <w:r w:rsidR="006A0919" w:rsidRPr="00CD1AD9">
        <w:rPr>
          <w:rFonts w:ascii="Arial" w:hAnsi="Arial" w:cs="Arial"/>
          <w:sz w:val="24"/>
          <w:szCs w:val="24"/>
        </w:rPr>
        <w:t>.</w:t>
      </w:r>
    </w:p>
    <w:p w14:paraId="49BA928E" w14:textId="77777777" w:rsidR="000D749A" w:rsidRDefault="00F674D4" w:rsidP="00F038F8">
      <w:pPr>
        <w:pStyle w:val="Prrafodelista"/>
        <w:numPr>
          <w:ilvl w:val="0"/>
          <w:numId w:val="4"/>
        </w:numPr>
        <w:spacing w:after="0" w:line="480" w:lineRule="auto"/>
        <w:jc w:val="both"/>
        <w:rPr>
          <w:rFonts w:ascii="Arial" w:hAnsi="Arial" w:cs="Arial"/>
          <w:sz w:val="24"/>
          <w:szCs w:val="24"/>
        </w:rPr>
      </w:pPr>
      <w:r>
        <w:rPr>
          <w:rFonts w:ascii="Arial" w:hAnsi="Arial" w:cs="Arial"/>
          <w:sz w:val="24"/>
          <w:szCs w:val="24"/>
        </w:rPr>
        <w:t>No se elaborara el BackOffice de Configuración, siendo este un proyecto separado</w:t>
      </w:r>
      <w:r w:rsidR="006A0919" w:rsidRPr="00CD1AD9">
        <w:rPr>
          <w:rFonts w:ascii="Arial" w:hAnsi="Arial" w:cs="Arial"/>
          <w:sz w:val="24"/>
          <w:szCs w:val="24"/>
        </w:rPr>
        <w:t>.</w:t>
      </w:r>
    </w:p>
    <w:p w14:paraId="15953C83" w14:textId="77777777" w:rsidR="00F674D4" w:rsidRPr="00F674D4" w:rsidRDefault="00F674D4" w:rsidP="00F038F8">
      <w:pPr>
        <w:pStyle w:val="Prrafodelista"/>
        <w:numPr>
          <w:ilvl w:val="0"/>
          <w:numId w:val="4"/>
        </w:numPr>
        <w:spacing w:after="0" w:line="480" w:lineRule="auto"/>
        <w:jc w:val="both"/>
        <w:rPr>
          <w:rFonts w:ascii="Arial" w:hAnsi="Arial" w:cs="Arial"/>
          <w:sz w:val="24"/>
          <w:szCs w:val="24"/>
        </w:rPr>
      </w:pPr>
      <w:r>
        <w:rPr>
          <w:rFonts w:ascii="Arial" w:hAnsi="Arial" w:cs="Arial"/>
          <w:sz w:val="24"/>
          <w:szCs w:val="24"/>
        </w:rPr>
        <w:t xml:space="preserve">No contara con interfaz gráfica, al tratarse de un Windows </w:t>
      </w:r>
      <w:proofErr w:type="spellStart"/>
      <w:r w:rsidR="005C037F" w:rsidRPr="00F05380">
        <w:rPr>
          <w:rFonts w:ascii="Arial" w:hAnsi="Arial" w:cs="Arial"/>
          <w:sz w:val="24"/>
          <w:szCs w:val="24"/>
        </w:rPr>
        <w:t>S</w:t>
      </w:r>
      <w:r w:rsidRPr="00F05380">
        <w:rPr>
          <w:rFonts w:ascii="Arial" w:hAnsi="Arial" w:cs="Arial"/>
          <w:sz w:val="24"/>
          <w:szCs w:val="24"/>
        </w:rPr>
        <w:t>ervice</w:t>
      </w:r>
      <w:proofErr w:type="spellEnd"/>
      <w:r w:rsidR="00A22E68">
        <w:rPr>
          <w:rFonts w:ascii="Arial" w:hAnsi="Arial" w:cs="Arial"/>
          <w:sz w:val="24"/>
          <w:szCs w:val="24"/>
        </w:rPr>
        <w:t>.</w:t>
      </w:r>
    </w:p>
    <w:p w14:paraId="193F28C9" w14:textId="77777777" w:rsidR="00E5597C" w:rsidRPr="00CD1AD9" w:rsidRDefault="00E5597C" w:rsidP="00F038F8">
      <w:pPr>
        <w:pStyle w:val="Ttulo2"/>
        <w:numPr>
          <w:ilvl w:val="0"/>
          <w:numId w:val="10"/>
        </w:numPr>
        <w:spacing w:before="0" w:line="480" w:lineRule="auto"/>
        <w:jc w:val="both"/>
        <w:rPr>
          <w:rFonts w:ascii="Arial" w:hAnsi="Arial" w:cs="Arial"/>
          <w:b/>
          <w:color w:val="auto"/>
          <w:sz w:val="24"/>
          <w:szCs w:val="24"/>
        </w:rPr>
      </w:pPr>
      <w:bookmarkStart w:id="28" w:name="_Toc516438009"/>
      <w:r w:rsidRPr="00CD1AD9">
        <w:rPr>
          <w:rFonts w:ascii="Arial" w:hAnsi="Arial" w:cs="Arial"/>
          <w:b/>
          <w:color w:val="auto"/>
          <w:sz w:val="24"/>
          <w:szCs w:val="24"/>
        </w:rPr>
        <w:t>METODOLOGIAS Y TECNICAS</w:t>
      </w:r>
      <w:bookmarkEnd w:id="28"/>
    </w:p>
    <w:p w14:paraId="270C6D87" w14:textId="77777777" w:rsidR="002B4745" w:rsidRPr="00CD1AD9" w:rsidRDefault="002B4745" w:rsidP="00F038F8">
      <w:pPr>
        <w:pStyle w:val="Ttulo3"/>
        <w:numPr>
          <w:ilvl w:val="1"/>
          <w:numId w:val="10"/>
        </w:numPr>
        <w:spacing w:before="0" w:line="480" w:lineRule="auto"/>
        <w:jc w:val="both"/>
        <w:rPr>
          <w:rFonts w:ascii="Arial" w:hAnsi="Arial" w:cs="Arial"/>
          <w:b/>
          <w:color w:val="auto"/>
        </w:rPr>
      </w:pPr>
      <w:bookmarkStart w:id="29" w:name="_Toc516438010"/>
      <w:r w:rsidRPr="00CD1AD9">
        <w:rPr>
          <w:rFonts w:ascii="Arial" w:hAnsi="Arial" w:cs="Arial"/>
          <w:b/>
          <w:color w:val="auto"/>
        </w:rPr>
        <w:t>METODOLOGIAS</w:t>
      </w:r>
      <w:bookmarkEnd w:id="29"/>
    </w:p>
    <w:p w14:paraId="22D2AAF6" w14:textId="77777777" w:rsidR="00D4584A" w:rsidRPr="00CD1AD9" w:rsidRDefault="00D4584A" w:rsidP="00F674D4">
      <w:pPr>
        <w:spacing w:after="0" w:line="480" w:lineRule="auto"/>
        <w:ind w:firstLine="709"/>
        <w:jc w:val="both"/>
        <w:rPr>
          <w:rFonts w:ascii="Arial" w:hAnsi="Arial" w:cs="Arial"/>
          <w:sz w:val="24"/>
          <w:szCs w:val="24"/>
        </w:rPr>
      </w:pPr>
      <w:r w:rsidRPr="00CD1AD9">
        <w:rPr>
          <w:rFonts w:ascii="Arial" w:hAnsi="Arial" w:cs="Arial"/>
          <w:sz w:val="24"/>
          <w:szCs w:val="24"/>
        </w:rPr>
        <w:t>Para el desarrollo del software se utilizar</w:t>
      </w:r>
      <w:r w:rsidR="00853E97" w:rsidRPr="00CD1AD9">
        <w:rPr>
          <w:rFonts w:ascii="Arial" w:hAnsi="Arial" w:cs="Arial"/>
          <w:sz w:val="24"/>
          <w:szCs w:val="24"/>
        </w:rPr>
        <w:t>a</w:t>
      </w:r>
      <w:r w:rsidRPr="00CD1AD9">
        <w:rPr>
          <w:rFonts w:ascii="Arial" w:hAnsi="Arial" w:cs="Arial"/>
          <w:sz w:val="24"/>
          <w:szCs w:val="24"/>
        </w:rPr>
        <w:t xml:space="preserve"> </w:t>
      </w:r>
      <w:r w:rsidR="00A22E68">
        <w:rPr>
          <w:rFonts w:ascii="Arial" w:hAnsi="Arial" w:cs="Arial"/>
          <w:sz w:val="24"/>
          <w:szCs w:val="24"/>
        </w:rPr>
        <w:t>el modelo</w:t>
      </w:r>
      <w:r w:rsidRPr="00CD1AD9">
        <w:rPr>
          <w:rFonts w:ascii="Arial" w:hAnsi="Arial" w:cs="Arial"/>
          <w:sz w:val="24"/>
          <w:szCs w:val="24"/>
        </w:rPr>
        <w:t xml:space="preserve"> SCRUM. </w:t>
      </w:r>
      <w:r w:rsidR="00A22E68">
        <w:rPr>
          <w:rFonts w:ascii="Arial" w:hAnsi="Arial" w:cs="Arial"/>
          <w:sz w:val="24"/>
          <w:szCs w:val="24"/>
        </w:rPr>
        <w:t xml:space="preserve">Que </w:t>
      </w:r>
      <w:r w:rsidRPr="00CD1AD9">
        <w:rPr>
          <w:rFonts w:ascii="Arial" w:hAnsi="Arial" w:cs="Arial"/>
          <w:sz w:val="24"/>
          <w:szCs w:val="24"/>
        </w:rPr>
        <w:t>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06F56DD2" w14:textId="77777777" w:rsidR="00D4584A" w:rsidRDefault="00D4584A" w:rsidP="00F674D4">
      <w:pPr>
        <w:spacing w:after="0" w:line="480" w:lineRule="auto"/>
        <w:ind w:firstLine="709"/>
        <w:jc w:val="both"/>
        <w:rPr>
          <w:rFonts w:ascii="Arial" w:hAnsi="Arial" w:cs="Arial"/>
          <w:sz w:val="24"/>
          <w:szCs w:val="24"/>
        </w:rPr>
      </w:pPr>
      <w:r w:rsidRPr="00CD1AD9">
        <w:rPr>
          <w:rFonts w:ascii="Arial" w:hAnsi="Arial" w:cs="Arial"/>
          <w:sz w:val="24"/>
          <w:szCs w:val="24"/>
        </w:rPr>
        <w:t xml:space="preserve">En </w:t>
      </w:r>
      <w:proofErr w:type="spellStart"/>
      <w:r w:rsidRPr="00CD1AD9">
        <w:rPr>
          <w:rFonts w:ascii="Arial" w:hAnsi="Arial" w:cs="Arial"/>
          <w:sz w:val="24"/>
          <w:szCs w:val="24"/>
        </w:rPr>
        <w:t>Scrum</w:t>
      </w:r>
      <w:proofErr w:type="spellEnd"/>
      <w:r w:rsidRPr="00CD1AD9">
        <w:rPr>
          <w:rFonts w:ascii="Arial" w:hAnsi="Arial" w:cs="Arial"/>
          <w:sz w:val="24"/>
          <w:szCs w:val="24"/>
        </w:rPr>
        <w:t xml:space="preserve"> se realizan entregas parciales y regulares del producto final, priorizadas por el beneficio que aportan al receptor del proyecto. Por ello, </w:t>
      </w:r>
      <w:proofErr w:type="spellStart"/>
      <w:r w:rsidRPr="00CD1AD9">
        <w:rPr>
          <w:rFonts w:ascii="Arial" w:hAnsi="Arial" w:cs="Arial"/>
          <w:sz w:val="24"/>
          <w:szCs w:val="24"/>
        </w:rPr>
        <w:t>Scrum</w:t>
      </w:r>
      <w:proofErr w:type="spellEnd"/>
      <w:r w:rsidRPr="00CD1AD9">
        <w:rPr>
          <w:rFonts w:ascii="Arial" w:hAnsi="Arial" w:cs="Arial"/>
          <w:sz w:val="24"/>
          <w:szCs w:val="24"/>
        </w:rPr>
        <w:t xml:space="preserve"> está </w:t>
      </w:r>
      <w:r w:rsidRPr="00CD1AD9">
        <w:rPr>
          <w:rFonts w:ascii="Arial" w:hAnsi="Arial" w:cs="Arial"/>
          <w:sz w:val="24"/>
          <w:szCs w:val="24"/>
        </w:rPr>
        <w:lastRenderedPageBreak/>
        <w:t>especialmente indicado para proyectos en entornos complejos, donde se necesita obtener resultados pronto, donde los requisitos son cambiantes o poco definidos, donde la innovación, la competitividad, la flexibilidad y la productividad son fundamentales.</w:t>
      </w:r>
    </w:p>
    <w:p w14:paraId="1082CB96" w14:textId="77777777" w:rsidR="00023F44" w:rsidRPr="00CD1AD9" w:rsidRDefault="00023F44" w:rsidP="00F05380">
      <w:pPr>
        <w:spacing w:after="0" w:line="480" w:lineRule="auto"/>
        <w:jc w:val="both"/>
        <w:rPr>
          <w:rFonts w:ascii="Arial" w:hAnsi="Arial" w:cs="Arial"/>
          <w:sz w:val="24"/>
          <w:szCs w:val="24"/>
        </w:rPr>
      </w:pPr>
      <w:r w:rsidRPr="00CD1AD9">
        <w:rPr>
          <w:rFonts w:ascii="Arial" w:hAnsi="Arial" w:cs="Arial"/>
          <w:sz w:val="24"/>
          <w:szCs w:val="24"/>
        </w:rPr>
        <w:t>Las fases de esta metodología son:</w:t>
      </w:r>
    </w:p>
    <w:p w14:paraId="04C8F91C" w14:textId="77777777" w:rsidR="00023F44" w:rsidRPr="00CD1AD9" w:rsidRDefault="00023F44" w:rsidP="00F038F8">
      <w:pPr>
        <w:pStyle w:val="Prrafodelista"/>
        <w:numPr>
          <w:ilvl w:val="0"/>
          <w:numId w:val="3"/>
        </w:numPr>
        <w:spacing w:after="0" w:line="480" w:lineRule="auto"/>
        <w:jc w:val="both"/>
        <w:rPr>
          <w:rFonts w:ascii="Arial" w:hAnsi="Arial" w:cs="Arial"/>
          <w:sz w:val="24"/>
          <w:szCs w:val="24"/>
        </w:rPr>
      </w:pPr>
      <w:r w:rsidRPr="00CD1AD9">
        <w:rPr>
          <w:rFonts w:ascii="Arial" w:hAnsi="Arial" w:cs="Arial"/>
          <w:sz w:val="24"/>
          <w:szCs w:val="24"/>
        </w:rPr>
        <w:t>Reunión de planificación de Sprint</w:t>
      </w:r>
    </w:p>
    <w:p w14:paraId="2D0962D1" w14:textId="77777777" w:rsidR="00023F44" w:rsidRPr="00CD1AD9" w:rsidRDefault="00023F44" w:rsidP="00F038F8">
      <w:pPr>
        <w:pStyle w:val="Prrafodelista"/>
        <w:numPr>
          <w:ilvl w:val="0"/>
          <w:numId w:val="3"/>
        </w:numPr>
        <w:spacing w:after="0" w:line="480" w:lineRule="auto"/>
        <w:jc w:val="both"/>
        <w:rPr>
          <w:rFonts w:ascii="Arial" w:hAnsi="Arial" w:cs="Arial"/>
          <w:sz w:val="24"/>
          <w:szCs w:val="24"/>
        </w:rPr>
      </w:pPr>
      <w:r w:rsidRPr="00CD1AD9">
        <w:rPr>
          <w:rFonts w:ascii="Arial" w:hAnsi="Arial" w:cs="Arial"/>
          <w:sz w:val="24"/>
          <w:szCs w:val="24"/>
        </w:rPr>
        <w:t xml:space="preserve">El </w:t>
      </w:r>
      <w:proofErr w:type="spellStart"/>
      <w:r w:rsidRPr="00CD1AD9">
        <w:rPr>
          <w:rFonts w:ascii="Arial" w:hAnsi="Arial" w:cs="Arial"/>
          <w:sz w:val="24"/>
          <w:szCs w:val="24"/>
        </w:rPr>
        <w:t>Scrum</w:t>
      </w:r>
      <w:proofErr w:type="spellEnd"/>
      <w:r w:rsidRPr="00CD1AD9">
        <w:rPr>
          <w:rFonts w:ascii="Arial" w:hAnsi="Arial" w:cs="Arial"/>
          <w:sz w:val="24"/>
          <w:szCs w:val="24"/>
        </w:rPr>
        <w:t xml:space="preserve"> diario</w:t>
      </w:r>
    </w:p>
    <w:p w14:paraId="5C20B5E1" w14:textId="77777777" w:rsidR="00023F44" w:rsidRPr="00CD1AD9" w:rsidRDefault="00023F44" w:rsidP="00F038F8">
      <w:pPr>
        <w:pStyle w:val="Prrafodelista"/>
        <w:numPr>
          <w:ilvl w:val="0"/>
          <w:numId w:val="3"/>
        </w:numPr>
        <w:spacing w:after="0" w:line="480" w:lineRule="auto"/>
        <w:jc w:val="both"/>
        <w:rPr>
          <w:rFonts w:ascii="Arial" w:hAnsi="Arial" w:cs="Arial"/>
          <w:sz w:val="24"/>
          <w:szCs w:val="24"/>
        </w:rPr>
      </w:pPr>
      <w:r w:rsidRPr="00CD1AD9">
        <w:rPr>
          <w:rFonts w:ascii="Arial" w:hAnsi="Arial" w:cs="Arial"/>
          <w:sz w:val="24"/>
          <w:szCs w:val="24"/>
        </w:rPr>
        <w:t>Trabajo de desarrollo durante el Sprint</w:t>
      </w:r>
    </w:p>
    <w:p w14:paraId="6DEE5D4A" w14:textId="77777777" w:rsidR="00023F44" w:rsidRPr="00CD1AD9" w:rsidRDefault="00023F44" w:rsidP="00F038F8">
      <w:pPr>
        <w:pStyle w:val="Prrafodelista"/>
        <w:numPr>
          <w:ilvl w:val="0"/>
          <w:numId w:val="3"/>
        </w:numPr>
        <w:spacing w:after="0" w:line="480" w:lineRule="auto"/>
        <w:jc w:val="both"/>
        <w:rPr>
          <w:rFonts w:ascii="Arial" w:hAnsi="Arial" w:cs="Arial"/>
          <w:sz w:val="24"/>
          <w:szCs w:val="24"/>
        </w:rPr>
      </w:pPr>
      <w:r w:rsidRPr="00CD1AD9">
        <w:rPr>
          <w:rFonts w:ascii="Arial" w:hAnsi="Arial" w:cs="Arial"/>
          <w:sz w:val="24"/>
          <w:szCs w:val="24"/>
        </w:rPr>
        <w:t>Revisión del Sprint</w:t>
      </w:r>
    </w:p>
    <w:p w14:paraId="6C7DD6F1" w14:textId="77777777" w:rsidR="00023F44" w:rsidRPr="00CD1AD9" w:rsidRDefault="00023F44" w:rsidP="00F038F8">
      <w:pPr>
        <w:pStyle w:val="Prrafodelista"/>
        <w:numPr>
          <w:ilvl w:val="0"/>
          <w:numId w:val="3"/>
        </w:numPr>
        <w:spacing w:after="0" w:line="480" w:lineRule="auto"/>
        <w:jc w:val="both"/>
        <w:rPr>
          <w:rFonts w:ascii="Arial" w:hAnsi="Arial" w:cs="Arial"/>
          <w:sz w:val="24"/>
          <w:szCs w:val="24"/>
        </w:rPr>
      </w:pPr>
      <w:r w:rsidRPr="00CD1AD9">
        <w:rPr>
          <w:rFonts w:ascii="Arial" w:hAnsi="Arial" w:cs="Arial"/>
          <w:sz w:val="24"/>
          <w:szCs w:val="24"/>
        </w:rPr>
        <w:t>Retrospectiva del Sprint</w:t>
      </w:r>
    </w:p>
    <w:p w14:paraId="32ABCD85" w14:textId="77777777" w:rsidR="002B4745" w:rsidRPr="00CD1AD9" w:rsidRDefault="002B4745" w:rsidP="00F038F8">
      <w:pPr>
        <w:pStyle w:val="Ttulo3"/>
        <w:numPr>
          <w:ilvl w:val="1"/>
          <w:numId w:val="10"/>
        </w:numPr>
        <w:spacing w:before="0" w:line="480" w:lineRule="auto"/>
        <w:jc w:val="both"/>
        <w:rPr>
          <w:rFonts w:ascii="Arial" w:hAnsi="Arial" w:cs="Arial"/>
          <w:b/>
          <w:color w:val="auto"/>
        </w:rPr>
      </w:pPr>
      <w:bookmarkStart w:id="30" w:name="_Toc516438011"/>
      <w:r w:rsidRPr="00CD1AD9">
        <w:rPr>
          <w:rFonts w:ascii="Arial" w:hAnsi="Arial" w:cs="Arial"/>
          <w:b/>
          <w:color w:val="auto"/>
        </w:rPr>
        <w:t>TECNICAS</w:t>
      </w:r>
      <w:bookmarkEnd w:id="30"/>
    </w:p>
    <w:p w14:paraId="03F82570" w14:textId="77777777" w:rsidR="002B4745" w:rsidRPr="00B615B4" w:rsidRDefault="00E44419" w:rsidP="00F674D4">
      <w:pPr>
        <w:spacing w:after="0" w:line="480" w:lineRule="auto"/>
        <w:jc w:val="both"/>
        <w:rPr>
          <w:rFonts w:ascii="Arial" w:hAnsi="Arial" w:cs="Arial"/>
          <w:sz w:val="24"/>
          <w:szCs w:val="24"/>
          <w:lang w:val="en-US"/>
        </w:rPr>
      </w:pPr>
      <w:r w:rsidRPr="00CD1AD9">
        <w:rPr>
          <w:rFonts w:ascii="Arial" w:hAnsi="Arial" w:cs="Arial"/>
          <w:sz w:val="24"/>
          <w:szCs w:val="24"/>
        </w:rPr>
        <w:t>Las técnicas para recolectar información son:</w:t>
      </w:r>
    </w:p>
    <w:p w14:paraId="61C0DD0D" w14:textId="77777777" w:rsidR="00E44419" w:rsidRPr="00CD1AD9" w:rsidRDefault="00E44419" w:rsidP="00F038F8">
      <w:pPr>
        <w:pStyle w:val="Prrafodelista"/>
        <w:numPr>
          <w:ilvl w:val="0"/>
          <w:numId w:val="5"/>
        </w:numPr>
        <w:spacing w:after="0" w:line="480" w:lineRule="auto"/>
        <w:jc w:val="both"/>
        <w:rPr>
          <w:rFonts w:ascii="Arial" w:hAnsi="Arial" w:cs="Arial"/>
          <w:sz w:val="24"/>
          <w:szCs w:val="24"/>
        </w:rPr>
      </w:pPr>
      <w:r w:rsidRPr="00CD1AD9">
        <w:rPr>
          <w:rFonts w:ascii="Arial" w:hAnsi="Arial" w:cs="Arial"/>
          <w:sz w:val="24"/>
          <w:szCs w:val="24"/>
        </w:rPr>
        <w:t>Reuniones</w:t>
      </w:r>
    </w:p>
    <w:p w14:paraId="3EED31BC" w14:textId="77777777" w:rsidR="00E44419" w:rsidRPr="00CD1AD9" w:rsidRDefault="00E44419" w:rsidP="00F038F8">
      <w:pPr>
        <w:pStyle w:val="Prrafodelista"/>
        <w:numPr>
          <w:ilvl w:val="0"/>
          <w:numId w:val="5"/>
        </w:numPr>
        <w:spacing w:after="0" w:line="480" w:lineRule="auto"/>
        <w:jc w:val="both"/>
        <w:rPr>
          <w:rFonts w:ascii="Arial" w:hAnsi="Arial" w:cs="Arial"/>
          <w:sz w:val="24"/>
          <w:szCs w:val="24"/>
        </w:rPr>
      </w:pPr>
      <w:r w:rsidRPr="00CD1AD9">
        <w:rPr>
          <w:rFonts w:ascii="Arial" w:hAnsi="Arial" w:cs="Arial"/>
          <w:sz w:val="24"/>
          <w:szCs w:val="24"/>
        </w:rPr>
        <w:t>Observación directa</w:t>
      </w:r>
    </w:p>
    <w:p w14:paraId="2C99D65C" w14:textId="77777777" w:rsidR="00F674D4" w:rsidRPr="00F674D4" w:rsidRDefault="00E44419" w:rsidP="00F038F8">
      <w:pPr>
        <w:pStyle w:val="Prrafodelista"/>
        <w:numPr>
          <w:ilvl w:val="0"/>
          <w:numId w:val="5"/>
        </w:numPr>
        <w:spacing w:after="0" w:line="480" w:lineRule="auto"/>
        <w:jc w:val="both"/>
        <w:rPr>
          <w:rFonts w:ascii="Arial" w:hAnsi="Arial" w:cs="Arial"/>
          <w:sz w:val="24"/>
          <w:szCs w:val="24"/>
        </w:rPr>
      </w:pPr>
      <w:r w:rsidRPr="00CD1AD9">
        <w:rPr>
          <w:rFonts w:ascii="Arial" w:hAnsi="Arial" w:cs="Arial"/>
          <w:sz w:val="24"/>
          <w:szCs w:val="24"/>
        </w:rPr>
        <w:t>Revisión documental</w:t>
      </w:r>
    </w:p>
    <w:p w14:paraId="24C151D4" w14:textId="77777777" w:rsidR="00D91921" w:rsidRPr="00CD1AD9" w:rsidRDefault="00D91921" w:rsidP="00F674D4">
      <w:pPr>
        <w:spacing w:after="0" w:line="480" w:lineRule="auto"/>
        <w:jc w:val="both"/>
        <w:rPr>
          <w:rFonts w:ascii="Arial" w:hAnsi="Arial" w:cs="Arial"/>
          <w:sz w:val="24"/>
          <w:szCs w:val="24"/>
        </w:rPr>
      </w:pPr>
      <w:r w:rsidRPr="00CD1AD9">
        <w:rPr>
          <w:rFonts w:ascii="Arial" w:hAnsi="Arial" w:cs="Arial"/>
          <w:sz w:val="24"/>
          <w:szCs w:val="24"/>
        </w:rPr>
        <w:t>Los métodos de pruebas de software a utilizar serán:</w:t>
      </w:r>
    </w:p>
    <w:p w14:paraId="276CF3A8" w14:textId="77777777" w:rsidR="00D91921" w:rsidRPr="00CD1AD9" w:rsidRDefault="00D91921" w:rsidP="00F038F8">
      <w:pPr>
        <w:pStyle w:val="Prrafodelista"/>
        <w:numPr>
          <w:ilvl w:val="0"/>
          <w:numId w:val="7"/>
        </w:numPr>
        <w:spacing w:after="0" w:line="480" w:lineRule="auto"/>
        <w:jc w:val="both"/>
        <w:rPr>
          <w:rFonts w:ascii="Arial" w:hAnsi="Arial" w:cs="Arial"/>
          <w:sz w:val="24"/>
          <w:szCs w:val="24"/>
        </w:rPr>
      </w:pPr>
      <w:r w:rsidRPr="00CD1AD9">
        <w:rPr>
          <w:rFonts w:ascii="Arial" w:hAnsi="Arial" w:cs="Arial"/>
          <w:sz w:val="24"/>
          <w:szCs w:val="24"/>
        </w:rPr>
        <w:t>Pruebas de caja blanca</w:t>
      </w:r>
    </w:p>
    <w:p w14:paraId="19CC2C01" w14:textId="77777777" w:rsidR="00D91921" w:rsidRPr="00CD1AD9" w:rsidRDefault="00D91921" w:rsidP="00F038F8">
      <w:pPr>
        <w:pStyle w:val="Prrafodelista"/>
        <w:numPr>
          <w:ilvl w:val="0"/>
          <w:numId w:val="7"/>
        </w:numPr>
        <w:spacing w:after="0" w:line="480" w:lineRule="auto"/>
        <w:jc w:val="both"/>
        <w:rPr>
          <w:rFonts w:ascii="Arial" w:hAnsi="Arial" w:cs="Arial"/>
          <w:sz w:val="24"/>
          <w:szCs w:val="24"/>
        </w:rPr>
      </w:pPr>
      <w:r w:rsidRPr="00CD1AD9">
        <w:rPr>
          <w:rFonts w:ascii="Arial" w:hAnsi="Arial" w:cs="Arial"/>
          <w:sz w:val="24"/>
          <w:szCs w:val="24"/>
        </w:rPr>
        <w:t>Pruebas de caja negra</w:t>
      </w:r>
    </w:p>
    <w:p w14:paraId="48C0F023" w14:textId="77777777" w:rsidR="00D91921" w:rsidRPr="00CD1AD9" w:rsidRDefault="00C35C44" w:rsidP="00F038F8">
      <w:pPr>
        <w:pStyle w:val="Prrafodelista"/>
        <w:numPr>
          <w:ilvl w:val="0"/>
          <w:numId w:val="7"/>
        </w:numPr>
        <w:spacing w:after="0" w:line="480" w:lineRule="auto"/>
        <w:jc w:val="both"/>
        <w:rPr>
          <w:rFonts w:ascii="Arial" w:hAnsi="Arial" w:cs="Arial"/>
          <w:sz w:val="24"/>
          <w:szCs w:val="24"/>
        </w:rPr>
      </w:pPr>
      <w:r w:rsidRPr="00CD1AD9">
        <w:rPr>
          <w:rFonts w:ascii="Arial" w:hAnsi="Arial" w:cs="Arial"/>
          <w:sz w:val="24"/>
          <w:szCs w:val="24"/>
        </w:rPr>
        <w:t>Pruebas de rendimiento</w:t>
      </w:r>
    </w:p>
    <w:p w14:paraId="2CC95D63" w14:textId="77777777" w:rsidR="00C35C44" w:rsidRPr="00CD1AD9" w:rsidRDefault="00C35C44" w:rsidP="00F038F8">
      <w:pPr>
        <w:pStyle w:val="Prrafodelista"/>
        <w:numPr>
          <w:ilvl w:val="0"/>
          <w:numId w:val="7"/>
        </w:numPr>
        <w:spacing w:after="0" w:line="480" w:lineRule="auto"/>
        <w:jc w:val="both"/>
        <w:rPr>
          <w:rFonts w:ascii="Arial" w:hAnsi="Arial" w:cs="Arial"/>
          <w:sz w:val="24"/>
          <w:szCs w:val="24"/>
        </w:rPr>
      </w:pPr>
      <w:r w:rsidRPr="00CD1AD9">
        <w:rPr>
          <w:rFonts w:ascii="Arial" w:hAnsi="Arial" w:cs="Arial"/>
          <w:sz w:val="24"/>
          <w:szCs w:val="24"/>
        </w:rPr>
        <w:t>Pruebas de integración</w:t>
      </w:r>
    </w:p>
    <w:p w14:paraId="44105D4E" w14:textId="77777777" w:rsidR="00C35C44" w:rsidRPr="00CD1AD9" w:rsidRDefault="00C35C44" w:rsidP="00F674D4">
      <w:pPr>
        <w:spacing w:after="0" w:line="480" w:lineRule="auto"/>
        <w:jc w:val="both"/>
        <w:rPr>
          <w:rFonts w:ascii="Arial" w:hAnsi="Arial" w:cs="Arial"/>
          <w:sz w:val="24"/>
          <w:szCs w:val="24"/>
        </w:rPr>
      </w:pPr>
      <w:r w:rsidRPr="00CD1AD9">
        <w:rPr>
          <w:rFonts w:ascii="Arial" w:hAnsi="Arial" w:cs="Arial"/>
          <w:sz w:val="24"/>
          <w:szCs w:val="24"/>
        </w:rPr>
        <w:t>Las técnicas de seguridad a utilizarse son:</w:t>
      </w:r>
    </w:p>
    <w:p w14:paraId="42D857F8" w14:textId="77777777" w:rsidR="00F674D4" w:rsidRPr="00F674D4" w:rsidRDefault="00F674D4" w:rsidP="00F674D4">
      <w:pPr>
        <w:spacing w:after="0" w:line="480" w:lineRule="auto"/>
        <w:ind w:firstLine="709"/>
        <w:jc w:val="both"/>
        <w:rPr>
          <w:rFonts w:ascii="Arial" w:hAnsi="Arial" w:cs="Arial"/>
          <w:sz w:val="24"/>
          <w:szCs w:val="24"/>
        </w:rPr>
      </w:pPr>
      <w:r>
        <w:rPr>
          <w:rFonts w:ascii="Arial" w:hAnsi="Arial" w:cs="Arial"/>
          <w:sz w:val="24"/>
          <w:szCs w:val="24"/>
        </w:rPr>
        <w:lastRenderedPageBreak/>
        <w:t xml:space="preserve">Control de Seguridad, al tratarse de un módulo desarrollado </w:t>
      </w:r>
      <w:r w:rsidR="00932A41">
        <w:rPr>
          <w:rFonts w:ascii="Arial" w:hAnsi="Arial" w:cs="Arial"/>
          <w:sz w:val="24"/>
          <w:szCs w:val="24"/>
        </w:rPr>
        <w:t xml:space="preserve">para plataformas </w:t>
      </w:r>
      <w:proofErr w:type="spellStart"/>
      <w:r w:rsidR="00932A41">
        <w:rPr>
          <w:rFonts w:ascii="Arial" w:hAnsi="Arial" w:cs="Arial"/>
          <w:sz w:val="24"/>
          <w:szCs w:val="24"/>
        </w:rPr>
        <w:t>windows</w:t>
      </w:r>
      <w:proofErr w:type="spellEnd"/>
      <w:r w:rsidR="00932A41">
        <w:rPr>
          <w:rFonts w:ascii="Arial" w:hAnsi="Arial" w:cs="Arial"/>
          <w:sz w:val="24"/>
          <w:szCs w:val="24"/>
        </w:rPr>
        <w:t xml:space="preserve">, </w:t>
      </w:r>
      <w:proofErr w:type="gramStart"/>
      <w:r>
        <w:rPr>
          <w:rFonts w:ascii="Arial" w:hAnsi="Arial" w:cs="Arial"/>
          <w:sz w:val="24"/>
          <w:szCs w:val="24"/>
        </w:rPr>
        <w:t>todas</w:t>
      </w:r>
      <w:proofErr w:type="gramEnd"/>
      <w:r>
        <w:rPr>
          <w:rFonts w:ascii="Arial" w:hAnsi="Arial" w:cs="Arial"/>
          <w:sz w:val="24"/>
          <w:szCs w:val="24"/>
        </w:rPr>
        <w:t xml:space="preserve"> los accesos a bases de datos, y a servicios externos, serán encriptados con </w:t>
      </w:r>
      <w:commentRangeStart w:id="31"/>
      <w:r>
        <w:rPr>
          <w:rFonts w:ascii="Arial" w:hAnsi="Arial" w:cs="Arial"/>
          <w:sz w:val="24"/>
          <w:szCs w:val="24"/>
        </w:rPr>
        <w:t>certificados digitales</w:t>
      </w:r>
      <w:commentRangeEnd w:id="31"/>
      <w:r w:rsidR="00F05380">
        <w:rPr>
          <w:rStyle w:val="Refdecomentario"/>
        </w:rPr>
        <w:commentReference w:id="31"/>
      </w:r>
      <w:r w:rsidR="00831DA2">
        <w:rPr>
          <w:rStyle w:val="Refdenotaalpie"/>
          <w:rFonts w:ascii="Arial" w:hAnsi="Arial" w:cs="Arial"/>
          <w:sz w:val="24"/>
          <w:szCs w:val="24"/>
        </w:rPr>
        <w:footnoteReference w:id="1"/>
      </w:r>
      <w:r>
        <w:rPr>
          <w:rFonts w:ascii="Arial" w:hAnsi="Arial" w:cs="Arial"/>
          <w:sz w:val="24"/>
          <w:szCs w:val="24"/>
        </w:rPr>
        <w:t>, son sus llaves públicas y privadas.</w:t>
      </w:r>
    </w:p>
    <w:p w14:paraId="00B3AEBF" w14:textId="77777777" w:rsidR="00F674D4" w:rsidRPr="001557E0" w:rsidRDefault="00F674D4" w:rsidP="00F674D4">
      <w:pPr>
        <w:spacing w:after="0" w:line="480" w:lineRule="auto"/>
        <w:jc w:val="both"/>
        <w:rPr>
          <w:rFonts w:ascii="Arial" w:hAnsi="Arial" w:cs="Arial"/>
          <w:sz w:val="24"/>
          <w:szCs w:val="24"/>
          <w:lang w:val="es-ES"/>
        </w:rPr>
      </w:pPr>
    </w:p>
    <w:p w14:paraId="08438D36" w14:textId="77777777" w:rsidR="00FD48C7" w:rsidRPr="00F674D4" w:rsidRDefault="00F674D4" w:rsidP="00F674D4">
      <w:pPr>
        <w:spacing w:after="0" w:line="480" w:lineRule="auto"/>
        <w:ind w:firstLine="708"/>
        <w:jc w:val="both"/>
        <w:rPr>
          <w:rFonts w:ascii="Arial" w:hAnsi="Arial" w:cs="Arial"/>
          <w:sz w:val="24"/>
          <w:szCs w:val="24"/>
        </w:rPr>
      </w:pPr>
      <w:r>
        <w:rPr>
          <w:rFonts w:ascii="Arial" w:hAnsi="Arial" w:cs="Arial"/>
          <w:sz w:val="24"/>
          <w:szCs w:val="24"/>
        </w:rPr>
        <w:t>El proyecto contara con los siguientes atributos:</w:t>
      </w:r>
    </w:p>
    <w:p w14:paraId="228D1076" w14:textId="77777777" w:rsidR="00FD48C7" w:rsidRPr="00F674D4" w:rsidRDefault="00FD48C7" w:rsidP="00F038F8">
      <w:pPr>
        <w:pStyle w:val="Prrafodelista"/>
        <w:numPr>
          <w:ilvl w:val="0"/>
          <w:numId w:val="15"/>
        </w:numPr>
        <w:spacing w:after="0" w:line="480" w:lineRule="auto"/>
        <w:jc w:val="both"/>
        <w:rPr>
          <w:rFonts w:ascii="Arial" w:hAnsi="Arial" w:cs="Arial"/>
          <w:sz w:val="24"/>
          <w:szCs w:val="24"/>
        </w:rPr>
      </w:pPr>
      <w:r w:rsidRPr="00F674D4">
        <w:rPr>
          <w:rFonts w:ascii="Arial" w:hAnsi="Arial" w:cs="Arial"/>
          <w:sz w:val="24"/>
          <w:szCs w:val="24"/>
        </w:rPr>
        <w:t>Corrección</w:t>
      </w:r>
    </w:p>
    <w:p w14:paraId="18BD348E" w14:textId="77777777" w:rsidR="00FD48C7" w:rsidRPr="00F674D4" w:rsidRDefault="00FD48C7" w:rsidP="00F038F8">
      <w:pPr>
        <w:pStyle w:val="Prrafodelista"/>
        <w:numPr>
          <w:ilvl w:val="0"/>
          <w:numId w:val="15"/>
        </w:numPr>
        <w:spacing w:after="0" w:line="480" w:lineRule="auto"/>
        <w:jc w:val="both"/>
        <w:rPr>
          <w:rFonts w:ascii="Arial" w:hAnsi="Arial" w:cs="Arial"/>
          <w:sz w:val="24"/>
          <w:szCs w:val="24"/>
        </w:rPr>
      </w:pPr>
      <w:r w:rsidRPr="00F674D4">
        <w:rPr>
          <w:rFonts w:ascii="Arial" w:hAnsi="Arial" w:cs="Arial"/>
          <w:sz w:val="24"/>
          <w:szCs w:val="24"/>
        </w:rPr>
        <w:t>Confiabilidad</w:t>
      </w:r>
    </w:p>
    <w:p w14:paraId="2D95F7D4" w14:textId="77777777" w:rsidR="00FD48C7" w:rsidRPr="00F674D4" w:rsidRDefault="00FD48C7" w:rsidP="00F038F8">
      <w:pPr>
        <w:pStyle w:val="Prrafodelista"/>
        <w:numPr>
          <w:ilvl w:val="0"/>
          <w:numId w:val="15"/>
        </w:numPr>
        <w:spacing w:after="0" w:line="480" w:lineRule="auto"/>
        <w:jc w:val="both"/>
        <w:rPr>
          <w:rFonts w:ascii="Arial" w:hAnsi="Arial" w:cs="Arial"/>
          <w:sz w:val="24"/>
          <w:szCs w:val="24"/>
        </w:rPr>
      </w:pPr>
      <w:r w:rsidRPr="00F674D4">
        <w:rPr>
          <w:rFonts w:ascii="Arial" w:hAnsi="Arial" w:cs="Arial"/>
          <w:sz w:val="24"/>
          <w:szCs w:val="24"/>
        </w:rPr>
        <w:t>Eficiencia</w:t>
      </w:r>
    </w:p>
    <w:p w14:paraId="6D513FBD" w14:textId="77777777" w:rsidR="00FD48C7" w:rsidRPr="00F674D4" w:rsidRDefault="00FD48C7" w:rsidP="00F038F8">
      <w:pPr>
        <w:pStyle w:val="Prrafodelista"/>
        <w:numPr>
          <w:ilvl w:val="0"/>
          <w:numId w:val="15"/>
        </w:numPr>
        <w:spacing w:after="0" w:line="480" w:lineRule="auto"/>
        <w:jc w:val="both"/>
        <w:rPr>
          <w:rFonts w:ascii="Arial" w:hAnsi="Arial" w:cs="Arial"/>
          <w:sz w:val="24"/>
          <w:szCs w:val="24"/>
        </w:rPr>
      </w:pPr>
      <w:r w:rsidRPr="00F674D4">
        <w:rPr>
          <w:rFonts w:ascii="Arial" w:hAnsi="Arial" w:cs="Arial"/>
          <w:sz w:val="24"/>
          <w:szCs w:val="24"/>
        </w:rPr>
        <w:t>Integridad</w:t>
      </w:r>
    </w:p>
    <w:p w14:paraId="6107354C" w14:textId="77777777" w:rsidR="00F27C60" w:rsidRPr="00F674D4" w:rsidRDefault="00FD48C7" w:rsidP="00F038F8">
      <w:pPr>
        <w:pStyle w:val="Prrafodelista"/>
        <w:numPr>
          <w:ilvl w:val="0"/>
          <w:numId w:val="15"/>
        </w:numPr>
        <w:spacing w:after="0" w:line="480" w:lineRule="auto"/>
        <w:jc w:val="both"/>
        <w:rPr>
          <w:rFonts w:ascii="Arial" w:hAnsi="Arial" w:cs="Arial"/>
          <w:sz w:val="24"/>
          <w:szCs w:val="24"/>
        </w:rPr>
      </w:pPr>
      <w:r w:rsidRPr="00F674D4">
        <w:rPr>
          <w:rFonts w:ascii="Arial" w:hAnsi="Arial" w:cs="Arial"/>
          <w:sz w:val="24"/>
          <w:szCs w:val="24"/>
        </w:rPr>
        <w:t>Usabilidad</w:t>
      </w:r>
    </w:p>
    <w:p w14:paraId="6C94A1F6" w14:textId="77777777" w:rsidR="00327A9B" w:rsidRPr="00CD1AD9" w:rsidRDefault="00327A9B" w:rsidP="00F038F8">
      <w:pPr>
        <w:pStyle w:val="Ttulo3"/>
        <w:numPr>
          <w:ilvl w:val="0"/>
          <w:numId w:val="10"/>
        </w:numPr>
        <w:spacing w:line="480" w:lineRule="auto"/>
        <w:jc w:val="both"/>
        <w:rPr>
          <w:rFonts w:ascii="Arial" w:hAnsi="Arial" w:cs="Arial"/>
          <w:b/>
          <w:color w:val="auto"/>
        </w:rPr>
      </w:pPr>
      <w:bookmarkStart w:id="32" w:name="_Toc516438012"/>
      <w:r w:rsidRPr="00CD1AD9">
        <w:rPr>
          <w:rFonts w:ascii="Arial" w:hAnsi="Arial" w:cs="Arial"/>
          <w:b/>
          <w:color w:val="auto"/>
        </w:rPr>
        <w:t>HERRAMIENTAS</w:t>
      </w:r>
      <w:bookmarkEnd w:id="32"/>
    </w:p>
    <w:p w14:paraId="1D165627" w14:textId="77777777" w:rsidR="00327A9B" w:rsidRPr="00CD1AD9" w:rsidRDefault="00327A9B" w:rsidP="00F674D4">
      <w:pPr>
        <w:spacing w:after="0" w:line="480" w:lineRule="auto"/>
        <w:ind w:firstLine="709"/>
        <w:jc w:val="both"/>
        <w:rPr>
          <w:rFonts w:ascii="Arial" w:hAnsi="Arial" w:cs="Arial"/>
          <w:sz w:val="24"/>
          <w:szCs w:val="24"/>
        </w:rPr>
      </w:pPr>
      <w:r w:rsidRPr="00CD1AD9">
        <w:rPr>
          <w:rFonts w:ascii="Arial" w:hAnsi="Arial" w:cs="Arial"/>
          <w:sz w:val="24"/>
          <w:szCs w:val="24"/>
        </w:rPr>
        <w:t>Las herramientas de análisis y diseño que se utilizara es UML (Lenguaje Unificado de Modelado), del cual se utilizaran los siguientes diagramas:</w:t>
      </w:r>
    </w:p>
    <w:p w14:paraId="7CF3CC56" w14:textId="77777777" w:rsidR="00327A9B" w:rsidRPr="00CD1AD9" w:rsidRDefault="00327A9B" w:rsidP="00F038F8">
      <w:pPr>
        <w:pStyle w:val="Prrafodelista"/>
        <w:numPr>
          <w:ilvl w:val="0"/>
          <w:numId w:val="6"/>
        </w:numPr>
        <w:spacing w:after="0" w:line="480" w:lineRule="auto"/>
        <w:jc w:val="both"/>
        <w:rPr>
          <w:rFonts w:ascii="Arial" w:hAnsi="Arial" w:cs="Arial"/>
          <w:sz w:val="24"/>
          <w:szCs w:val="24"/>
        </w:rPr>
      </w:pPr>
      <w:r w:rsidRPr="00CD1AD9">
        <w:rPr>
          <w:rFonts w:ascii="Arial" w:hAnsi="Arial" w:cs="Arial"/>
          <w:sz w:val="24"/>
          <w:szCs w:val="24"/>
        </w:rPr>
        <w:t>Diagrama de casos de uso</w:t>
      </w:r>
    </w:p>
    <w:p w14:paraId="2FF30BF5" w14:textId="77777777" w:rsidR="00327A9B" w:rsidRPr="00CD1AD9" w:rsidRDefault="00327A9B" w:rsidP="00F038F8">
      <w:pPr>
        <w:pStyle w:val="Prrafodelista"/>
        <w:numPr>
          <w:ilvl w:val="0"/>
          <w:numId w:val="6"/>
        </w:numPr>
        <w:spacing w:after="0" w:line="480" w:lineRule="auto"/>
        <w:jc w:val="both"/>
        <w:rPr>
          <w:rFonts w:ascii="Arial" w:hAnsi="Arial" w:cs="Arial"/>
          <w:sz w:val="24"/>
          <w:szCs w:val="24"/>
        </w:rPr>
      </w:pPr>
      <w:r w:rsidRPr="00CD1AD9">
        <w:rPr>
          <w:rFonts w:ascii="Arial" w:hAnsi="Arial" w:cs="Arial"/>
          <w:sz w:val="24"/>
          <w:szCs w:val="24"/>
        </w:rPr>
        <w:t>Diagrama de clases</w:t>
      </w:r>
    </w:p>
    <w:p w14:paraId="1A1E94A4" w14:textId="77777777" w:rsidR="00327A9B" w:rsidRPr="00CD1AD9" w:rsidRDefault="00327A9B" w:rsidP="00F038F8">
      <w:pPr>
        <w:pStyle w:val="Prrafodelista"/>
        <w:numPr>
          <w:ilvl w:val="0"/>
          <w:numId w:val="6"/>
        </w:numPr>
        <w:spacing w:after="0" w:line="480" w:lineRule="auto"/>
        <w:jc w:val="both"/>
        <w:rPr>
          <w:rFonts w:ascii="Arial" w:hAnsi="Arial" w:cs="Arial"/>
          <w:sz w:val="24"/>
          <w:szCs w:val="24"/>
        </w:rPr>
      </w:pPr>
      <w:r w:rsidRPr="00CD1AD9">
        <w:rPr>
          <w:rFonts w:ascii="Arial" w:hAnsi="Arial" w:cs="Arial"/>
          <w:sz w:val="24"/>
          <w:szCs w:val="24"/>
        </w:rPr>
        <w:t>Diagrama de secuencia</w:t>
      </w:r>
    </w:p>
    <w:p w14:paraId="22391ADE" w14:textId="77777777" w:rsidR="00E75B83" w:rsidRPr="00CD1AD9" w:rsidRDefault="00327A9B" w:rsidP="00F038F8">
      <w:pPr>
        <w:pStyle w:val="Prrafodelista"/>
        <w:numPr>
          <w:ilvl w:val="0"/>
          <w:numId w:val="6"/>
        </w:numPr>
        <w:spacing w:after="0" w:line="480" w:lineRule="auto"/>
        <w:jc w:val="both"/>
        <w:rPr>
          <w:rFonts w:ascii="Arial" w:hAnsi="Arial" w:cs="Arial"/>
          <w:sz w:val="24"/>
          <w:szCs w:val="24"/>
        </w:rPr>
      </w:pPr>
      <w:r w:rsidRPr="00CD1AD9">
        <w:rPr>
          <w:rFonts w:ascii="Arial" w:hAnsi="Arial" w:cs="Arial"/>
          <w:sz w:val="24"/>
          <w:szCs w:val="24"/>
        </w:rPr>
        <w:t>Diagrama de actividades</w:t>
      </w:r>
    </w:p>
    <w:p w14:paraId="03C86E79" w14:textId="77777777" w:rsidR="00E75B83" w:rsidRPr="00CD1AD9" w:rsidRDefault="00E75B83" w:rsidP="00F674D4">
      <w:pPr>
        <w:spacing w:after="0" w:line="480" w:lineRule="auto"/>
        <w:ind w:left="360"/>
        <w:jc w:val="both"/>
        <w:rPr>
          <w:rFonts w:ascii="Arial" w:hAnsi="Arial" w:cs="Arial"/>
          <w:sz w:val="24"/>
          <w:szCs w:val="24"/>
        </w:rPr>
      </w:pPr>
      <w:r w:rsidRPr="00CD1AD9">
        <w:rPr>
          <w:rFonts w:ascii="Arial" w:hAnsi="Arial" w:cs="Arial"/>
          <w:sz w:val="24"/>
          <w:szCs w:val="24"/>
        </w:rPr>
        <w:t xml:space="preserve">Los lenguajes de </w:t>
      </w:r>
      <w:r w:rsidR="00F674D4" w:rsidRPr="00CD1AD9">
        <w:rPr>
          <w:rFonts w:ascii="Arial" w:hAnsi="Arial" w:cs="Arial"/>
          <w:sz w:val="24"/>
          <w:szCs w:val="24"/>
        </w:rPr>
        <w:t>programación</w:t>
      </w:r>
      <w:r w:rsidR="001A3DE6">
        <w:rPr>
          <w:rFonts w:ascii="Arial" w:hAnsi="Arial" w:cs="Arial"/>
          <w:sz w:val="24"/>
          <w:szCs w:val="24"/>
        </w:rPr>
        <w:t xml:space="preserve"> y tecnologías</w:t>
      </w:r>
      <w:r w:rsidRPr="00CD1AD9">
        <w:rPr>
          <w:rFonts w:ascii="Arial" w:hAnsi="Arial" w:cs="Arial"/>
          <w:sz w:val="24"/>
          <w:szCs w:val="24"/>
        </w:rPr>
        <w:t xml:space="preserve"> a se</w:t>
      </w:r>
      <w:r w:rsidR="00F674D4">
        <w:rPr>
          <w:rFonts w:ascii="Arial" w:hAnsi="Arial" w:cs="Arial"/>
          <w:sz w:val="24"/>
          <w:szCs w:val="24"/>
        </w:rPr>
        <w:t>r</w:t>
      </w:r>
      <w:r w:rsidRPr="00CD1AD9">
        <w:rPr>
          <w:rFonts w:ascii="Arial" w:hAnsi="Arial" w:cs="Arial"/>
          <w:sz w:val="24"/>
          <w:szCs w:val="24"/>
        </w:rPr>
        <w:t xml:space="preserve"> utilizados en el presente proyecto son los siguientes:</w:t>
      </w:r>
    </w:p>
    <w:p w14:paraId="3B42D7CC" w14:textId="77777777" w:rsidR="00E75B83" w:rsidRPr="005F217E" w:rsidRDefault="00E75B83" w:rsidP="00F038F8">
      <w:pPr>
        <w:pStyle w:val="Prrafodelista"/>
        <w:numPr>
          <w:ilvl w:val="0"/>
          <w:numId w:val="16"/>
        </w:numPr>
        <w:spacing w:after="0" w:line="480" w:lineRule="auto"/>
        <w:jc w:val="both"/>
        <w:rPr>
          <w:rFonts w:ascii="Arial" w:hAnsi="Arial" w:cs="Arial"/>
          <w:sz w:val="24"/>
          <w:szCs w:val="24"/>
        </w:rPr>
      </w:pPr>
      <w:proofErr w:type="spellStart"/>
      <w:r w:rsidRPr="005F217E">
        <w:rPr>
          <w:rFonts w:ascii="Arial" w:hAnsi="Arial" w:cs="Arial"/>
          <w:sz w:val="24"/>
          <w:szCs w:val="24"/>
        </w:rPr>
        <w:t>Backend</w:t>
      </w:r>
      <w:proofErr w:type="spellEnd"/>
      <w:r w:rsidRPr="005F217E">
        <w:rPr>
          <w:rFonts w:ascii="Arial" w:hAnsi="Arial" w:cs="Arial"/>
          <w:sz w:val="24"/>
          <w:szCs w:val="24"/>
        </w:rPr>
        <w:t>: C#</w:t>
      </w:r>
    </w:p>
    <w:p w14:paraId="0E5D7DA9" w14:textId="77777777" w:rsidR="005F217E" w:rsidRPr="005F217E" w:rsidRDefault="005F217E" w:rsidP="00F038F8">
      <w:pPr>
        <w:pStyle w:val="Prrafodelista"/>
        <w:numPr>
          <w:ilvl w:val="0"/>
          <w:numId w:val="16"/>
        </w:numPr>
        <w:spacing w:after="0" w:line="480" w:lineRule="auto"/>
        <w:jc w:val="both"/>
        <w:rPr>
          <w:rFonts w:ascii="Arial" w:hAnsi="Arial" w:cs="Arial"/>
          <w:sz w:val="24"/>
          <w:szCs w:val="24"/>
        </w:rPr>
      </w:pPr>
      <w:r w:rsidRPr="005F217E">
        <w:rPr>
          <w:rFonts w:ascii="Arial" w:hAnsi="Arial" w:cs="Arial"/>
          <w:sz w:val="24"/>
          <w:szCs w:val="24"/>
        </w:rPr>
        <w:lastRenderedPageBreak/>
        <w:t>Los servicios de Microsoft Windows, anteriormente conocidos como servicios NT, le permiten crear aplicaciones de larga ejecución que se ejecutan en sesiones propias de Windows. Estos servicios se pueden iniciar automáticamente al arrancar el equipo, se pueden pausar y reiniciar, y no muestran ninguna interfaz de usuario. Estas características hacen que los servicios sean idóneos para su uso en un servidor o siempre que necesite una funcionalidad de larga duración que no interfiera con otros usuarios que estén trabajando en el mismo equipo. También puede ejecutar servicios en el contexto de seguridad de una cuenta de usuario específica que sea diferente del usuario conectado o de la cuenta de equipo predeterminada. Para obtener más información acerca de los servicios y las sesiones de Windows, consulte la documentación de Windows SDK.</w:t>
      </w:r>
    </w:p>
    <w:p w14:paraId="33AA79FD" w14:textId="77777777" w:rsidR="00E75B83" w:rsidRPr="005F217E" w:rsidRDefault="00E75B83" w:rsidP="00F038F8">
      <w:pPr>
        <w:pStyle w:val="Prrafodelista"/>
        <w:numPr>
          <w:ilvl w:val="0"/>
          <w:numId w:val="16"/>
        </w:numPr>
        <w:spacing w:after="0" w:line="480" w:lineRule="auto"/>
        <w:jc w:val="both"/>
        <w:rPr>
          <w:rFonts w:ascii="Arial" w:hAnsi="Arial" w:cs="Arial"/>
          <w:sz w:val="24"/>
          <w:szCs w:val="24"/>
        </w:rPr>
      </w:pPr>
      <w:r w:rsidRPr="005F217E">
        <w:rPr>
          <w:rFonts w:ascii="Arial" w:hAnsi="Arial" w:cs="Arial"/>
          <w:sz w:val="24"/>
          <w:szCs w:val="24"/>
        </w:rPr>
        <w:t xml:space="preserve">En cuanto a la gestión de datos, todos los datos serán almacenados en una base de datos elaborada en SQL Server, utilizando para el manejo de esta, el Gestor SQL </w:t>
      </w:r>
      <w:r w:rsidR="00020292" w:rsidRPr="005F217E">
        <w:rPr>
          <w:rFonts w:ascii="Arial" w:hAnsi="Arial" w:cs="Arial"/>
          <w:sz w:val="24"/>
          <w:szCs w:val="24"/>
        </w:rPr>
        <w:t>Server 2016</w:t>
      </w:r>
      <w:r w:rsidRPr="005F217E">
        <w:rPr>
          <w:rFonts w:ascii="Arial" w:hAnsi="Arial" w:cs="Arial"/>
          <w:sz w:val="24"/>
          <w:szCs w:val="24"/>
        </w:rPr>
        <w:t>.</w:t>
      </w:r>
    </w:p>
    <w:p w14:paraId="2E169E3A" w14:textId="77777777" w:rsidR="005F217E" w:rsidRDefault="005F217E" w:rsidP="00F674D4">
      <w:pPr>
        <w:spacing w:after="0" w:line="480" w:lineRule="auto"/>
        <w:ind w:firstLine="708"/>
        <w:jc w:val="both"/>
        <w:rPr>
          <w:rFonts w:ascii="Arial" w:hAnsi="Arial" w:cs="Arial"/>
          <w:sz w:val="24"/>
          <w:szCs w:val="24"/>
        </w:rPr>
      </w:pPr>
    </w:p>
    <w:p w14:paraId="34C0DD34" w14:textId="77777777" w:rsidR="00E75B83" w:rsidRDefault="00E75B83" w:rsidP="00F674D4">
      <w:pPr>
        <w:spacing w:after="0" w:line="480" w:lineRule="auto"/>
        <w:ind w:firstLine="708"/>
        <w:jc w:val="both"/>
        <w:rPr>
          <w:rFonts w:ascii="Arial" w:hAnsi="Arial" w:cs="Arial"/>
          <w:sz w:val="24"/>
          <w:szCs w:val="24"/>
        </w:rPr>
      </w:pPr>
      <w:r w:rsidRPr="00CD1AD9">
        <w:rPr>
          <w:rFonts w:ascii="Arial" w:hAnsi="Arial" w:cs="Arial"/>
          <w:sz w:val="24"/>
          <w:szCs w:val="24"/>
        </w:rPr>
        <w:t>Cabe recalcar que se cuenta con todas las licencias necesarias de las herramientas que así lo requieran, así también de los servidores propios donde serán alojados</w:t>
      </w:r>
    </w:p>
    <w:p w14:paraId="65F2EE54" w14:textId="77777777" w:rsidR="005C037F" w:rsidRDefault="005C037F" w:rsidP="00F674D4">
      <w:pPr>
        <w:spacing w:after="0" w:line="480" w:lineRule="auto"/>
        <w:ind w:firstLine="708"/>
        <w:jc w:val="both"/>
        <w:rPr>
          <w:rFonts w:ascii="Arial" w:hAnsi="Arial" w:cs="Arial"/>
          <w:sz w:val="24"/>
          <w:szCs w:val="24"/>
        </w:rPr>
      </w:pPr>
    </w:p>
    <w:p w14:paraId="33ADEF92" w14:textId="77777777" w:rsidR="005C037F" w:rsidRDefault="005C037F" w:rsidP="00F674D4">
      <w:pPr>
        <w:spacing w:after="0" w:line="480" w:lineRule="auto"/>
        <w:ind w:firstLine="708"/>
        <w:jc w:val="both"/>
        <w:rPr>
          <w:rFonts w:ascii="Arial" w:hAnsi="Arial" w:cs="Arial"/>
          <w:sz w:val="24"/>
          <w:szCs w:val="24"/>
        </w:rPr>
      </w:pPr>
    </w:p>
    <w:p w14:paraId="32CC92D3" w14:textId="77777777" w:rsidR="005C037F" w:rsidRDefault="005C037F" w:rsidP="00F674D4">
      <w:pPr>
        <w:spacing w:after="0" w:line="480" w:lineRule="auto"/>
        <w:ind w:firstLine="708"/>
        <w:jc w:val="both"/>
        <w:rPr>
          <w:rFonts w:ascii="Arial" w:hAnsi="Arial" w:cs="Arial"/>
          <w:sz w:val="24"/>
          <w:szCs w:val="24"/>
        </w:rPr>
      </w:pPr>
    </w:p>
    <w:p w14:paraId="6D2979DF" w14:textId="77777777" w:rsidR="005C037F" w:rsidRPr="00CD1AD9" w:rsidRDefault="005C037F" w:rsidP="00831DA2">
      <w:pPr>
        <w:spacing w:after="0" w:line="480" w:lineRule="auto"/>
        <w:jc w:val="both"/>
        <w:rPr>
          <w:rFonts w:ascii="Arial" w:hAnsi="Arial" w:cs="Arial"/>
          <w:sz w:val="24"/>
          <w:szCs w:val="24"/>
        </w:rPr>
      </w:pPr>
    </w:p>
    <w:p w14:paraId="6B355C51" w14:textId="77777777" w:rsidR="00020292" w:rsidRPr="00CD1AD9" w:rsidRDefault="00020292" w:rsidP="00F674D4">
      <w:pPr>
        <w:pStyle w:val="Ttulo2"/>
        <w:spacing w:before="0" w:line="480" w:lineRule="auto"/>
        <w:jc w:val="both"/>
        <w:rPr>
          <w:rFonts w:ascii="Arial" w:hAnsi="Arial" w:cs="Arial"/>
          <w:b/>
          <w:color w:val="auto"/>
          <w:sz w:val="24"/>
          <w:szCs w:val="24"/>
        </w:rPr>
      </w:pPr>
      <w:bookmarkStart w:id="33" w:name="_Toc516438013"/>
      <w:r w:rsidRPr="00CD1AD9">
        <w:rPr>
          <w:rFonts w:ascii="Arial" w:hAnsi="Arial" w:cs="Arial"/>
          <w:b/>
          <w:color w:val="auto"/>
          <w:sz w:val="24"/>
          <w:szCs w:val="24"/>
        </w:rPr>
        <w:lastRenderedPageBreak/>
        <w:t>TEMARIO TENTATIVO</w:t>
      </w:r>
      <w:bookmarkEnd w:id="33"/>
    </w:p>
    <w:p w14:paraId="79237673" w14:textId="77777777" w:rsidR="00020292" w:rsidRPr="00CD1AD9" w:rsidRDefault="00020292" w:rsidP="00F038F8">
      <w:pPr>
        <w:pStyle w:val="Prrafodelista"/>
        <w:numPr>
          <w:ilvl w:val="0"/>
          <w:numId w:val="8"/>
        </w:numPr>
        <w:spacing w:after="0" w:line="480" w:lineRule="auto"/>
        <w:jc w:val="both"/>
        <w:rPr>
          <w:rFonts w:ascii="Arial" w:hAnsi="Arial" w:cs="Arial"/>
          <w:sz w:val="24"/>
          <w:szCs w:val="24"/>
        </w:rPr>
      </w:pPr>
      <w:r w:rsidRPr="00CD1AD9">
        <w:rPr>
          <w:rFonts w:ascii="Arial" w:hAnsi="Arial" w:cs="Arial"/>
          <w:sz w:val="24"/>
          <w:szCs w:val="24"/>
        </w:rPr>
        <w:t>CAPITULO I GENERALIDADES</w:t>
      </w:r>
    </w:p>
    <w:p w14:paraId="608410B0"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INTRODUCCION</w:t>
      </w:r>
    </w:p>
    <w:p w14:paraId="458113F7"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ANTECEDENTES</w:t>
      </w:r>
    </w:p>
    <w:p w14:paraId="03E7D761"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ANTECEDENTES INSTITUCIONALES</w:t>
      </w:r>
    </w:p>
    <w:p w14:paraId="703E663F"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TRABAJOS AFINES</w:t>
      </w:r>
    </w:p>
    <w:p w14:paraId="24E58011"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PLANTEAMIENTO DEL PROBLEMA</w:t>
      </w:r>
    </w:p>
    <w:p w14:paraId="136EC559"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AMBITO DEL PROBLEMA</w:t>
      </w:r>
    </w:p>
    <w:p w14:paraId="1B95B183"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PROBLEMAS SECUNDARIOS</w:t>
      </w:r>
    </w:p>
    <w:p w14:paraId="58C7C1AF"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PROBLEMA CENTRAL</w:t>
      </w:r>
    </w:p>
    <w:p w14:paraId="025E4147"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OBJETIVOS</w:t>
      </w:r>
    </w:p>
    <w:p w14:paraId="74FAE714"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OBJETIVO GENERAL</w:t>
      </w:r>
    </w:p>
    <w:p w14:paraId="587FE380"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OBJETIVOS ESPECIFICOS</w:t>
      </w:r>
    </w:p>
    <w:p w14:paraId="3D47925F"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JUSTIFICACION</w:t>
      </w:r>
    </w:p>
    <w:p w14:paraId="7DC71D6D"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JUSTIFICACION SOCIAL</w:t>
      </w:r>
    </w:p>
    <w:p w14:paraId="5AC0D369"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JUSTIFICACION ECONOMICA</w:t>
      </w:r>
    </w:p>
    <w:p w14:paraId="327B43E1"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JUSTIFICACION TECNICA</w:t>
      </w:r>
    </w:p>
    <w:p w14:paraId="3DE7D552"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APORTES</w:t>
      </w:r>
    </w:p>
    <w:p w14:paraId="01EF88AE"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LIMITES Y ALCANCES</w:t>
      </w:r>
    </w:p>
    <w:p w14:paraId="5D5B1F2D"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ALCANCES</w:t>
      </w:r>
    </w:p>
    <w:p w14:paraId="0BC7E263"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LIMITES</w:t>
      </w:r>
    </w:p>
    <w:p w14:paraId="0E449CB3"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METODOLOGIAS Y TECNICAS</w:t>
      </w:r>
    </w:p>
    <w:p w14:paraId="793C435C"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METODOLOGIAS</w:t>
      </w:r>
    </w:p>
    <w:p w14:paraId="17F11371"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TECNICAS</w:t>
      </w:r>
    </w:p>
    <w:p w14:paraId="168382A3"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lastRenderedPageBreak/>
        <w:t>TEMARIO TENTATIVO</w:t>
      </w:r>
    </w:p>
    <w:p w14:paraId="4E375D9D" w14:textId="77777777" w:rsidR="00020292" w:rsidRPr="00CD1AD9" w:rsidRDefault="00020292" w:rsidP="00F038F8">
      <w:pPr>
        <w:pStyle w:val="Prrafodelista"/>
        <w:numPr>
          <w:ilvl w:val="0"/>
          <w:numId w:val="8"/>
        </w:numPr>
        <w:spacing w:after="0" w:line="480" w:lineRule="auto"/>
        <w:jc w:val="both"/>
        <w:rPr>
          <w:rFonts w:ascii="Arial" w:hAnsi="Arial" w:cs="Arial"/>
          <w:sz w:val="24"/>
          <w:szCs w:val="24"/>
        </w:rPr>
      </w:pPr>
      <w:r w:rsidRPr="00CD1AD9">
        <w:rPr>
          <w:rFonts w:ascii="Arial" w:hAnsi="Arial" w:cs="Arial"/>
          <w:sz w:val="24"/>
          <w:szCs w:val="24"/>
        </w:rPr>
        <w:t>CAPITULO II MARCO TEORICO</w:t>
      </w:r>
    </w:p>
    <w:p w14:paraId="3D0F24EE"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MARCO INSTITUCIONAL</w:t>
      </w:r>
    </w:p>
    <w:p w14:paraId="09089096"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MARCO TEMATICO</w:t>
      </w:r>
    </w:p>
    <w:p w14:paraId="289F80F8" w14:textId="77777777" w:rsidR="00020292" w:rsidRDefault="00D33336" w:rsidP="00F038F8">
      <w:pPr>
        <w:pStyle w:val="Prrafodelista"/>
        <w:numPr>
          <w:ilvl w:val="2"/>
          <w:numId w:val="8"/>
        </w:numPr>
        <w:spacing w:after="0" w:line="480" w:lineRule="auto"/>
        <w:jc w:val="both"/>
        <w:rPr>
          <w:rFonts w:ascii="Arial" w:hAnsi="Arial" w:cs="Arial"/>
          <w:sz w:val="24"/>
          <w:szCs w:val="24"/>
        </w:rPr>
      </w:pPr>
      <w:r>
        <w:rPr>
          <w:rFonts w:ascii="Arial" w:hAnsi="Arial" w:cs="Arial"/>
          <w:sz w:val="24"/>
          <w:szCs w:val="24"/>
        </w:rPr>
        <w:t>SISTEMAS ACH</w:t>
      </w:r>
    </w:p>
    <w:p w14:paraId="0A235F99" w14:textId="77777777" w:rsidR="00D33336" w:rsidRDefault="00D33336" w:rsidP="00F038F8">
      <w:pPr>
        <w:pStyle w:val="Prrafodelista"/>
        <w:numPr>
          <w:ilvl w:val="2"/>
          <w:numId w:val="8"/>
        </w:numPr>
        <w:spacing w:after="0" w:line="480" w:lineRule="auto"/>
        <w:jc w:val="both"/>
        <w:rPr>
          <w:rFonts w:ascii="Arial" w:hAnsi="Arial" w:cs="Arial"/>
          <w:sz w:val="24"/>
          <w:szCs w:val="24"/>
        </w:rPr>
      </w:pPr>
      <w:r>
        <w:rPr>
          <w:rFonts w:ascii="Arial" w:hAnsi="Arial" w:cs="Arial"/>
          <w:sz w:val="24"/>
          <w:szCs w:val="24"/>
        </w:rPr>
        <w:t>CLADIFICACION DE ORDENES ENTRANTES</w:t>
      </w:r>
    </w:p>
    <w:p w14:paraId="0A171839" w14:textId="77777777" w:rsidR="00D33336" w:rsidRDefault="00D33336" w:rsidP="00F038F8">
      <w:pPr>
        <w:pStyle w:val="Prrafodelista"/>
        <w:numPr>
          <w:ilvl w:val="2"/>
          <w:numId w:val="8"/>
        </w:numPr>
        <w:spacing w:after="0" w:line="480" w:lineRule="auto"/>
        <w:jc w:val="both"/>
        <w:rPr>
          <w:rFonts w:ascii="Arial" w:hAnsi="Arial" w:cs="Arial"/>
          <w:sz w:val="24"/>
          <w:szCs w:val="24"/>
        </w:rPr>
      </w:pPr>
      <w:r>
        <w:rPr>
          <w:rFonts w:ascii="Arial" w:hAnsi="Arial" w:cs="Arial"/>
          <w:sz w:val="24"/>
          <w:szCs w:val="24"/>
        </w:rPr>
        <w:t>ORDENES ENTRANTES</w:t>
      </w:r>
    </w:p>
    <w:p w14:paraId="3308F98E" w14:textId="77777777" w:rsidR="00D33336" w:rsidRPr="00D33336" w:rsidRDefault="00D33336" w:rsidP="00F038F8">
      <w:pPr>
        <w:pStyle w:val="Prrafodelista"/>
        <w:numPr>
          <w:ilvl w:val="2"/>
          <w:numId w:val="8"/>
        </w:numPr>
        <w:spacing w:after="0" w:line="480" w:lineRule="auto"/>
        <w:jc w:val="both"/>
        <w:rPr>
          <w:rFonts w:ascii="Arial" w:hAnsi="Arial" w:cs="Arial"/>
          <w:sz w:val="24"/>
          <w:szCs w:val="24"/>
        </w:rPr>
      </w:pPr>
      <w:r>
        <w:rPr>
          <w:rFonts w:ascii="Arial" w:hAnsi="Arial" w:cs="Arial"/>
          <w:sz w:val="24"/>
          <w:szCs w:val="24"/>
        </w:rPr>
        <w:t>VALIDACIONES DE ORDENES</w:t>
      </w:r>
    </w:p>
    <w:p w14:paraId="7A5A94EC"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MARCO METODOLOGICO</w:t>
      </w:r>
    </w:p>
    <w:p w14:paraId="001027DC"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SCRUM</w:t>
      </w:r>
    </w:p>
    <w:p w14:paraId="06D5DBCC"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COCOMO II</w:t>
      </w:r>
    </w:p>
    <w:p w14:paraId="555DCF6A"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MCCALL</w:t>
      </w:r>
    </w:p>
    <w:p w14:paraId="0AEB06BF"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REUNIONES</w:t>
      </w:r>
    </w:p>
    <w:p w14:paraId="756E8A9A"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OBSERVACION DIRECTA</w:t>
      </w:r>
    </w:p>
    <w:p w14:paraId="2CC81F25"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REVISION DOCUMENTAL</w:t>
      </w:r>
    </w:p>
    <w:p w14:paraId="145FA92F"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UML</w:t>
      </w:r>
    </w:p>
    <w:p w14:paraId="34EA2247"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PRUEBAS DE CAJA NEGRA</w:t>
      </w:r>
    </w:p>
    <w:p w14:paraId="1531CC19"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PRUEBAS DE CAJA BLANCA</w:t>
      </w:r>
    </w:p>
    <w:p w14:paraId="326F8771"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PRUEBAS DE RENDIMIENTO</w:t>
      </w:r>
    </w:p>
    <w:p w14:paraId="7BABC1E7"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PRUEBAS DE INTEGRACION</w:t>
      </w:r>
    </w:p>
    <w:p w14:paraId="073AC28B" w14:textId="77777777" w:rsidR="00020292" w:rsidRPr="00CD1AD9" w:rsidRDefault="00020292" w:rsidP="00F038F8">
      <w:pPr>
        <w:pStyle w:val="Prrafodelista"/>
        <w:numPr>
          <w:ilvl w:val="2"/>
          <w:numId w:val="8"/>
        </w:numPr>
        <w:spacing w:after="0" w:line="480" w:lineRule="auto"/>
        <w:jc w:val="both"/>
        <w:rPr>
          <w:rFonts w:ascii="Arial" w:hAnsi="Arial" w:cs="Arial"/>
          <w:sz w:val="24"/>
          <w:szCs w:val="24"/>
        </w:rPr>
      </w:pPr>
      <w:r w:rsidRPr="00CD1AD9">
        <w:rPr>
          <w:rFonts w:ascii="Arial" w:hAnsi="Arial" w:cs="Arial"/>
          <w:sz w:val="24"/>
          <w:szCs w:val="24"/>
        </w:rPr>
        <w:t xml:space="preserve">CONTROL DE </w:t>
      </w:r>
      <w:r w:rsidR="001106AC">
        <w:rPr>
          <w:rFonts w:ascii="Arial" w:hAnsi="Arial" w:cs="Arial"/>
          <w:sz w:val="24"/>
          <w:szCs w:val="24"/>
        </w:rPr>
        <w:t>SEGURIDAD</w:t>
      </w:r>
    </w:p>
    <w:p w14:paraId="7445F947" w14:textId="77777777" w:rsidR="00020292" w:rsidRPr="00CD1AD9" w:rsidRDefault="00020292" w:rsidP="00F038F8">
      <w:pPr>
        <w:pStyle w:val="Prrafodelista"/>
        <w:numPr>
          <w:ilvl w:val="0"/>
          <w:numId w:val="8"/>
        </w:numPr>
        <w:spacing w:after="0" w:line="480" w:lineRule="auto"/>
        <w:jc w:val="both"/>
        <w:rPr>
          <w:rFonts w:ascii="Arial" w:hAnsi="Arial" w:cs="Arial"/>
          <w:sz w:val="24"/>
          <w:szCs w:val="24"/>
        </w:rPr>
      </w:pPr>
      <w:r w:rsidRPr="00CD1AD9">
        <w:rPr>
          <w:rFonts w:ascii="Arial" w:hAnsi="Arial" w:cs="Arial"/>
          <w:sz w:val="24"/>
          <w:szCs w:val="24"/>
        </w:rPr>
        <w:t>CAPITULO III ANALISIS DE COSTO BENEFICIO</w:t>
      </w:r>
    </w:p>
    <w:p w14:paraId="3B790E22"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ANALISIS DE COSTOS DE SOFTWARE</w:t>
      </w:r>
    </w:p>
    <w:p w14:paraId="2E1FF336"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ANALISIS DE COSTOS DE HARDWARE</w:t>
      </w:r>
    </w:p>
    <w:p w14:paraId="1AC235B0"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lastRenderedPageBreak/>
        <w:t>ANALISIS DE COSTOS DE PERSONAL DE SISTEMAS</w:t>
      </w:r>
    </w:p>
    <w:p w14:paraId="279256F6"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ESTIMACION DE COSTOS DE DESARROLLO DE SOFTWARE POR COCOMO II</w:t>
      </w:r>
    </w:p>
    <w:p w14:paraId="341EF3C9"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ANALISIS DE BENEFICIOS</w:t>
      </w:r>
    </w:p>
    <w:p w14:paraId="227B2663" w14:textId="77777777" w:rsidR="00020292" w:rsidRPr="00CD1AD9" w:rsidRDefault="00020292" w:rsidP="00F038F8">
      <w:pPr>
        <w:pStyle w:val="Prrafodelista"/>
        <w:numPr>
          <w:ilvl w:val="0"/>
          <w:numId w:val="8"/>
        </w:numPr>
        <w:spacing w:after="0" w:line="480" w:lineRule="auto"/>
        <w:jc w:val="both"/>
        <w:rPr>
          <w:rFonts w:ascii="Arial" w:hAnsi="Arial" w:cs="Arial"/>
          <w:sz w:val="24"/>
          <w:szCs w:val="24"/>
        </w:rPr>
      </w:pPr>
      <w:r w:rsidRPr="00CD1AD9">
        <w:rPr>
          <w:rFonts w:ascii="Arial" w:hAnsi="Arial" w:cs="Arial"/>
          <w:sz w:val="24"/>
          <w:szCs w:val="24"/>
        </w:rPr>
        <w:t>CAPITULO IV INGENIERIA DEL PROYECTO</w:t>
      </w:r>
    </w:p>
    <w:p w14:paraId="697C5890"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ETAPA 1 REUNION DE PLANIFICACION DE SPRINT</w:t>
      </w:r>
    </w:p>
    <w:p w14:paraId="625E79C8"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ETAPA 2 SCRUM DIARIO</w:t>
      </w:r>
    </w:p>
    <w:p w14:paraId="5D72D5F4"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ETAPA 3 TRABAJO DE DESARROLLO DURANTE EL SPRINT</w:t>
      </w:r>
    </w:p>
    <w:p w14:paraId="1986EBDA"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ETAPA 4 REVISION DEL SPRINT</w:t>
      </w:r>
    </w:p>
    <w:p w14:paraId="6812C77C"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ETAPA 5 RETROSPECTIVA DEL SPRINT</w:t>
      </w:r>
    </w:p>
    <w:p w14:paraId="337BD037" w14:textId="77777777" w:rsidR="00020292" w:rsidRPr="00CD1AD9" w:rsidRDefault="00020292" w:rsidP="00F038F8">
      <w:pPr>
        <w:pStyle w:val="Prrafodelista"/>
        <w:numPr>
          <w:ilvl w:val="0"/>
          <w:numId w:val="8"/>
        </w:numPr>
        <w:spacing w:after="0" w:line="480" w:lineRule="auto"/>
        <w:jc w:val="both"/>
        <w:rPr>
          <w:rFonts w:ascii="Arial" w:hAnsi="Arial" w:cs="Arial"/>
          <w:sz w:val="24"/>
          <w:szCs w:val="24"/>
        </w:rPr>
      </w:pPr>
      <w:r w:rsidRPr="00CD1AD9">
        <w:rPr>
          <w:rFonts w:ascii="Arial" w:hAnsi="Arial" w:cs="Arial"/>
          <w:sz w:val="24"/>
          <w:szCs w:val="24"/>
        </w:rPr>
        <w:t>CAPITULO V CONCLUSIONES Y RECOMENDACIONES</w:t>
      </w:r>
    </w:p>
    <w:p w14:paraId="2FEFA499"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CONCLUSIONES</w:t>
      </w:r>
    </w:p>
    <w:p w14:paraId="178A5A86" w14:textId="77777777" w:rsidR="00020292" w:rsidRPr="00CD1AD9" w:rsidRDefault="00020292" w:rsidP="00F038F8">
      <w:pPr>
        <w:pStyle w:val="Prrafodelista"/>
        <w:numPr>
          <w:ilvl w:val="1"/>
          <w:numId w:val="8"/>
        </w:numPr>
        <w:spacing w:after="0" w:line="480" w:lineRule="auto"/>
        <w:jc w:val="both"/>
        <w:rPr>
          <w:rFonts w:ascii="Arial" w:hAnsi="Arial" w:cs="Arial"/>
          <w:sz w:val="24"/>
          <w:szCs w:val="24"/>
        </w:rPr>
      </w:pPr>
      <w:r w:rsidRPr="00CD1AD9">
        <w:rPr>
          <w:rFonts w:ascii="Arial" w:hAnsi="Arial" w:cs="Arial"/>
          <w:sz w:val="24"/>
          <w:szCs w:val="24"/>
        </w:rPr>
        <w:t>RECOMENDACIONE</w:t>
      </w:r>
      <w:r w:rsidR="00490CFA">
        <w:rPr>
          <w:rFonts w:ascii="Arial" w:hAnsi="Arial" w:cs="Arial"/>
          <w:sz w:val="24"/>
          <w:szCs w:val="24"/>
        </w:rPr>
        <w:t>S</w:t>
      </w:r>
    </w:p>
    <w:p w14:paraId="31BF9176" w14:textId="77777777" w:rsidR="00C12561" w:rsidRDefault="00C12561" w:rsidP="00F674D4">
      <w:pPr>
        <w:tabs>
          <w:tab w:val="left" w:pos="4303"/>
        </w:tabs>
        <w:spacing w:line="480" w:lineRule="auto"/>
        <w:jc w:val="both"/>
        <w:rPr>
          <w:rFonts w:ascii="Arial" w:hAnsi="Arial" w:cs="Arial"/>
          <w:sz w:val="24"/>
          <w:szCs w:val="24"/>
          <w:lang w:val="en-US"/>
        </w:rPr>
      </w:pPr>
    </w:p>
    <w:p w14:paraId="72899AD1" w14:textId="77777777" w:rsidR="002913FC" w:rsidRDefault="002913FC" w:rsidP="002913FC">
      <w:pPr>
        <w:rPr>
          <w:rFonts w:ascii="Arial" w:hAnsi="Arial" w:cs="Arial"/>
          <w:sz w:val="24"/>
          <w:szCs w:val="24"/>
          <w:lang w:val="en-US"/>
        </w:rPr>
      </w:pPr>
    </w:p>
    <w:p w14:paraId="56FA3A45" w14:textId="77777777" w:rsidR="00E81132" w:rsidRDefault="00E81132" w:rsidP="002913FC">
      <w:pPr>
        <w:rPr>
          <w:rFonts w:ascii="Arial" w:hAnsi="Arial" w:cs="Arial"/>
          <w:sz w:val="24"/>
          <w:szCs w:val="24"/>
          <w:lang w:val="en-US"/>
        </w:rPr>
      </w:pPr>
    </w:p>
    <w:p w14:paraId="589A43BA" w14:textId="77777777" w:rsidR="00E81132" w:rsidRDefault="00E81132" w:rsidP="002913FC">
      <w:pPr>
        <w:rPr>
          <w:rFonts w:ascii="Arial" w:hAnsi="Arial" w:cs="Arial"/>
          <w:sz w:val="24"/>
          <w:szCs w:val="24"/>
          <w:lang w:val="en-US"/>
        </w:rPr>
      </w:pPr>
    </w:p>
    <w:p w14:paraId="31252E88" w14:textId="77777777" w:rsidR="00E81132" w:rsidRDefault="00E81132" w:rsidP="002913FC">
      <w:pPr>
        <w:rPr>
          <w:rFonts w:ascii="Arial" w:hAnsi="Arial" w:cs="Arial"/>
          <w:sz w:val="24"/>
          <w:szCs w:val="24"/>
          <w:lang w:val="en-US"/>
        </w:rPr>
      </w:pPr>
    </w:p>
    <w:p w14:paraId="7A76E9D3" w14:textId="77777777" w:rsidR="00E81132" w:rsidRDefault="00E81132" w:rsidP="002913FC">
      <w:pPr>
        <w:rPr>
          <w:rFonts w:ascii="Arial" w:hAnsi="Arial" w:cs="Arial"/>
          <w:sz w:val="24"/>
          <w:szCs w:val="24"/>
          <w:lang w:val="en-US"/>
        </w:rPr>
      </w:pPr>
    </w:p>
    <w:p w14:paraId="3EF53C5D" w14:textId="77777777" w:rsidR="00E81132" w:rsidRDefault="00E81132" w:rsidP="002913FC">
      <w:pPr>
        <w:rPr>
          <w:rFonts w:ascii="Arial" w:hAnsi="Arial" w:cs="Arial"/>
          <w:sz w:val="24"/>
          <w:szCs w:val="24"/>
          <w:lang w:val="en-US"/>
        </w:rPr>
      </w:pPr>
    </w:p>
    <w:p w14:paraId="6119873C" w14:textId="77777777" w:rsidR="00E81132" w:rsidRDefault="00E81132" w:rsidP="002913FC">
      <w:pPr>
        <w:rPr>
          <w:rFonts w:ascii="Arial" w:hAnsi="Arial" w:cs="Arial"/>
          <w:sz w:val="24"/>
          <w:szCs w:val="24"/>
          <w:lang w:val="en-US"/>
        </w:rPr>
      </w:pPr>
    </w:p>
    <w:p w14:paraId="2B6605A1" w14:textId="77777777" w:rsidR="00E81132" w:rsidRDefault="00E81132" w:rsidP="002913FC">
      <w:pPr>
        <w:rPr>
          <w:rFonts w:ascii="Arial" w:hAnsi="Arial" w:cs="Arial"/>
          <w:sz w:val="24"/>
          <w:szCs w:val="24"/>
          <w:lang w:val="en-US"/>
        </w:rPr>
      </w:pPr>
    </w:p>
    <w:p w14:paraId="03F2BC7F" w14:textId="77777777" w:rsidR="00E81132" w:rsidRDefault="00E81132" w:rsidP="002913FC">
      <w:pPr>
        <w:rPr>
          <w:rFonts w:ascii="Arial" w:hAnsi="Arial" w:cs="Arial"/>
          <w:sz w:val="24"/>
          <w:szCs w:val="24"/>
          <w:lang w:val="en-US"/>
        </w:rPr>
      </w:pPr>
    </w:p>
    <w:p w14:paraId="123600CC" w14:textId="77777777" w:rsidR="00E81132" w:rsidRDefault="00E81132" w:rsidP="002913FC">
      <w:pPr>
        <w:rPr>
          <w:rFonts w:ascii="Arial" w:hAnsi="Arial" w:cs="Arial"/>
          <w:sz w:val="24"/>
          <w:szCs w:val="24"/>
          <w:lang w:val="en-US"/>
        </w:rPr>
      </w:pPr>
    </w:p>
    <w:p w14:paraId="3CC94F7A" w14:textId="77777777" w:rsidR="00E81132" w:rsidRDefault="00E81132" w:rsidP="002913FC"/>
    <w:p w14:paraId="2405378B" w14:textId="77777777" w:rsidR="002913FC" w:rsidRDefault="002913FC" w:rsidP="002913FC">
      <w:pPr>
        <w:spacing w:before="100" w:beforeAutospacing="1" w:after="100" w:afterAutospacing="1" w:line="360" w:lineRule="auto"/>
        <w:jc w:val="both"/>
        <w:rPr>
          <w:rFonts w:ascii="Times New Roman" w:hAnsi="Times New Roman" w:cs="Times New Roman"/>
          <w:b/>
          <w:sz w:val="24"/>
          <w:szCs w:val="24"/>
        </w:rPr>
      </w:pPr>
      <w:r w:rsidRPr="00401170">
        <w:rPr>
          <w:rFonts w:ascii="Times New Roman" w:hAnsi="Times New Roman" w:cs="Times New Roman"/>
          <w:b/>
          <w:sz w:val="24"/>
          <w:szCs w:val="24"/>
        </w:rPr>
        <w:lastRenderedPageBreak/>
        <w:t>REFERENCIAS ELECTRONICAS</w:t>
      </w:r>
    </w:p>
    <w:p w14:paraId="77308D75" w14:textId="4EED67E0" w:rsidR="002913FC" w:rsidRPr="00401170" w:rsidRDefault="002913FC" w:rsidP="002913FC">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 xml:space="preserve">[Web 1] Intranet </w:t>
      </w:r>
      <w:r>
        <w:rPr>
          <w:rFonts w:ascii="Times New Roman" w:hAnsi="Times New Roman" w:cs="Times New Roman"/>
          <w:sz w:val="24"/>
          <w:szCs w:val="24"/>
        </w:rPr>
        <w:t>Entidad Financiera</w:t>
      </w:r>
    </w:p>
    <w:p w14:paraId="1CAFCA07" w14:textId="1B36782D" w:rsidR="002913FC" w:rsidRPr="00401170" w:rsidRDefault="002913FC" w:rsidP="002913FC">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 xml:space="preserve">Autor: </w:t>
      </w:r>
      <w:r>
        <w:rPr>
          <w:rFonts w:ascii="Times New Roman" w:hAnsi="Times New Roman" w:cs="Times New Roman"/>
          <w:sz w:val="24"/>
          <w:szCs w:val="24"/>
        </w:rPr>
        <w:t>Entidad</w:t>
      </w:r>
      <w:r w:rsidR="00AC049C">
        <w:rPr>
          <w:rFonts w:ascii="Times New Roman" w:hAnsi="Times New Roman" w:cs="Times New Roman"/>
          <w:sz w:val="24"/>
          <w:szCs w:val="24"/>
        </w:rPr>
        <w:t xml:space="preserve"> Financiera</w:t>
      </w:r>
    </w:p>
    <w:p w14:paraId="1EE62039" w14:textId="78218330" w:rsidR="002913FC" w:rsidRPr="00401170" w:rsidRDefault="002913FC" w:rsidP="002913FC">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Fecha de acceso: 01 – 0</w:t>
      </w:r>
      <w:r>
        <w:rPr>
          <w:rFonts w:ascii="Times New Roman" w:hAnsi="Times New Roman" w:cs="Times New Roman"/>
          <w:sz w:val="24"/>
          <w:szCs w:val="24"/>
        </w:rPr>
        <w:t>6</w:t>
      </w:r>
      <w:r w:rsidRPr="00401170">
        <w:rPr>
          <w:rFonts w:ascii="Times New Roman" w:hAnsi="Times New Roman" w:cs="Times New Roman"/>
          <w:sz w:val="24"/>
          <w:szCs w:val="24"/>
        </w:rPr>
        <w:t xml:space="preserve"> – 2017</w:t>
      </w:r>
    </w:p>
    <w:p w14:paraId="3358A090" w14:textId="6715B8B1" w:rsidR="002913FC" w:rsidRPr="005C0865" w:rsidRDefault="002913FC"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401170">
        <w:rPr>
          <w:rFonts w:ascii="Times New Roman" w:hAnsi="Times New Roman" w:cs="Times New Roman"/>
          <w:sz w:val="24"/>
          <w:szCs w:val="24"/>
        </w:rPr>
        <w:t>Tipo de documento: web</w:t>
      </w:r>
    </w:p>
    <w:p w14:paraId="10A421B5" w14:textId="481F7FBB" w:rsidR="005C0865" w:rsidRPr="00AC049C" w:rsidRDefault="00AC049C"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AC049C">
        <w:rPr>
          <w:rFonts w:ascii="Times New Roman" w:hAnsi="Times New Roman" w:cs="Times New Roman"/>
          <w:sz w:val="24"/>
          <w:szCs w:val="24"/>
          <w:lang w:val="es-ES"/>
        </w:rPr>
        <w:t>[Web</w:t>
      </w:r>
      <w:r w:rsidR="005C0865" w:rsidRPr="00AC049C">
        <w:rPr>
          <w:rFonts w:ascii="Times New Roman" w:hAnsi="Times New Roman" w:cs="Times New Roman"/>
          <w:sz w:val="24"/>
          <w:szCs w:val="24"/>
          <w:lang w:val="es-ES"/>
        </w:rPr>
        <w:t>2</w:t>
      </w:r>
      <w:r>
        <w:rPr>
          <w:rFonts w:ascii="Times New Roman" w:hAnsi="Times New Roman" w:cs="Times New Roman"/>
          <w:sz w:val="24"/>
          <w:szCs w:val="24"/>
          <w:lang w:val="es-ES"/>
        </w:rPr>
        <w:t>]</w:t>
      </w:r>
      <w:r w:rsidR="005C0865" w:rsidRPr="00AC049C">
        <w:rPr>
          <w:rFonts w:ascii="Times New Roman" w:hAnsi="Times New Roman" w:cs="Times New Roman"/>
          <w:sz w:val="24"/>
          <w:szCs w:val="24"/>
          <w:lang w:val="es-ES"/>
        </w:rPr>
        <w:t>https://es.slideshare.net/Dharmacon/implementacin-de-sistema-de-transferencia-</w:t>
      </w:r>
      <w:r>
        <w:rPr>
          <w:rFonts w:ascii="Times New Roman" w:hAnsi="Times New Roman" w:cs="Times New Roman"/>
          <w:sz w:val="24"/>
          <w:szCs w:val="24"/>
          <w:lang w:val="es-ES"/>
        </w:rPr>
        <w:t xml:space="preserve"> </w:t>
      </w:r>
      <w:r w:rsidR="005C0865" w:rsidRPr="00AC049C">
        <w:rPr>
          <w:rFonts w:ascii="Times New Roman" w:hAnsi="Times New Roman" w:cs="Times New Roman"/>
          <w:sz w:val="24"/>
          <w:szCs w:val="24"/>
          <w:lang w:val="es-ES"/>
        </w:rPr>
        <w:t>interbancaria-</w:t>
      </w:r>
      <w:proofErr w:type="spellStart"/>
      <w:r w:rsidR="005C0865" w:rsidRPr="00AC049C">
        <w:rPr>
          <w:rFonts w:ascii="Times New Roman" w:hAnsi="Times New Roman" w:cs="Times New Roman"/>
          <w:sz w:val="24"/>
          <w:szCs w:val="24"/>
          <w:lang w:val="es-ES"/>
        </w:rPr>
        <w:t>iniciacin</w:t>
      </w:r>
      <w:proofErr w:type="spellEnd"/>
    </w:p>
    <w:p w14:paraId="03ADD7A7" w14:textId="6A801542" w:rsidR="005C0865" w:rsidRPr="001557E0" w:rsidRDefault="005C0865"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401170">
        <w:rPr>
          <w:rFonts w:ascii="Times New Roman" w:hAnsi="Times New Roman" w:cs="Times New Roman"/>
          <w:sz w:val="24"/>
          <w:szCs w:val="24"/>
        </w:rPr>
        <w:t xml:space="preserve">Autor: </w:t>
      </w:r>
      <w:r>
        <w:rPr>
          <w:rFonts w:ascii="Times New Roman" w:hAnsi="Times New Roman" w:cs="Times New Roman"/>
          <w:sz w:val="24"/>
          <w:szCs w:val="24"/>
        </w:rPr>
        <w:t>Banco Coreano (PERU)</w:t>
      </w:r>
    </w:p>
    <w:p w14:paraId="3F36CC4D" w14:textId="77777777" w:rsidR="005C0865" w:rsidRPr="00401170" w:rsidRDefault="005C0865" w:rsidP="005C0865">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Fecha de acceso: 01 – 0</w:t>
      </w:r>
      <w:r>
        <w:rPr>
          <w:rFonts w:ascii="Times New Roman" w:hAnsi="Times New Roman" w:cs="Times New Roman"/>
          <w:sz w:val="24"/>
          <w:szCs w:val="24"/>
        </w:rPr>
        <w:t>6</w:t>
      </w:r>
      <w:r w:rsidRPr="00401170">
        <w:rPr>
          <w:rFonts w:ascii="Times New Roman" w:hAnsi="Times New Roman" w:cs="Times New Roman"/>
          <w:sz w:val="24"/>
          <w:szCs w:val="24"/>
        </w:rPr>
        <w:t xml:space="preserve"> – 2017</w:t>
      </w:r>
    </w:p>
    <w:p w14:paraId="34488D60" w14:textId="77777777" w:rsidR="005C0865" w:rsidRPr="005C0865" w:rsidRDefault="005C0865"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401170">
        <w:rPr>
          <w:rFonts w:ascii="Times New Roman" w:hAnsi="Times New Roman" w:cs="Times New Roman"/>
          <w:sz w:val="24"/>
          <w:szCs w:val="24"/>
        </w:rPr>
        <w:t>Tipo de documento: web</w:t>
      </w:r>
    </w:p>
    <w:p w14:paraId="143C729C" w14:textId="681A23BF" w:rsidR="005C0865" w:rsidRPr="001557E0" w:rsidRDefault="005C0865"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1557E0">
        <w:rPr>
          <w:rFonts w:ascii="Times New Roman" w:hAnsi="Times New Roman" w:cs="Times New Roman"/>
          <w:sz w:val="24"/>
          <w:szCs w:val="24"/>
          <w:lang w:val="es-ES"/>
        </w:rPr>
        <w:t>[Web3]http://www.bnb.com.bo/Portal/Paginas/producto_transferencia_</w:t>
      </w:r>
      <w:r w:rsidR="00AC049C" w:rsidRPr="001557E0">
        <w:rPr>
          <w:rFonts w:ascii="Times New Roman" w:hAnsi="Times New Roman" w:cs="Times New Roman"/>
          <w:sz w:val="24"/>
          <w:szCs w:val="24"/>
          <w:lang w:val="es-ES"/>
        </w:rPr>
        <w:t xml:space="preserve"> </w:t>
      </w:r>
      <w:r w:rsidRPr="001557E0">
        <w:rPr>
          <w:rFonts w:ascii="Times New Roman" w:hAnsi="Times New Roman" w:cs="Times New Roman"/>
          <w:sz w:val="24"/>
          <w:szCs w:val="24"/>
          <w:lang w:val="es-ES"/>
        </w:rPr>
        <w:t>ach66.html</w:t>
      </w:r>
    </w:p>
    <w:p w14:paraId="6E0579B9" w14:textId="275F7EE3" w:rsidR="005C0865" w:rsidRPr="001557E0" w:rsidRDefault="005C0865"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401170">
        <w:rPr>
          <w:rFonts w:ascii="Times New Roman" w:hAnsi="Times New Roman" w:cs="Times New Roman"/>
          <w:sz w:val="24"/>
          <w:szCs w:val="24"/>
        </w:rPr>
        <w:t xml:space="preserve">Autor: </w:t>
      </w:r>
      <w:r>
        <w:rPr>
          <w:rFonts w:ascii="Times New Roman" w:hAnsi="Times New Roman" w:cs="Times New Roman"/>
          <w:sz w:val="24"/>
          <w:szCs w:val="24"/>
        </w:rPr>
        <w:t>Banco Nacional de Bolivia</w:t>
      </w:r>
    </w:p>
    <w:p w14:paraId="631BB11B" w14:textId="77777777" w:rsidR="005C0865" w:rsidRPr="00401170" w:rsidRDefault="005C0865" w:rsidP="005C0865">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Fecha de acceso: 01 – 0</w:t>
      </w:r>
      <w:r>
        <w:rPr>
          <w:rFonts w:ascii="Times New Roman" w:hAnsi="Times New Roman" w:cs="Times New Roman"/>
          <w:sz w:val="24"/>
          <w:szCs w:val="24"/>
        </w:rPr>
        <w:t>6</w:t>
      </w:r>
      <w:r w:rsidRPr="00401170">
        <w:rPr>
          <w:rFonts w:ascii="Times New Roman" w:hAnsi="Times New Roman" w:cs="Times New Roman"/>
          <w:sz w:val="24"/>
          <w:szCs w:val="24"/>
        </w:rPr>
        <w:t xml:space="preserve"> – 2017</w:t>
      </w:r>
    </w:p>
    <w:p w14:paraId="38663F3D" w14:textId="77777777" w:rsidR="005C0865" w:rsidRPr="005C0865" w:rsidRDefault="005C0865"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401170">
        <w:rPr>
          <w:rFonts w:ascii="Times New Roman" w:hAnsi="Times New Roman" w:cs="Times New Roman"/>
          <w:sz w:val="24"/>
          <w:szCs w:val="24"/>
        </w:rPr>
        <w:t>Tipo de documento: web</w:t>
      </w:r>
    </w:p>
    <w:p w14:paraId="5A5145D6" w14:textId="66023DD1" w:rsidR="00C409FD" w:rsidRPr="001557E0" w:rsidRDefault="00C409FD"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1557E0">
        <w:rPr>
          <w:rFonts w:ascii="Times New Roman" w:hAnsi="Times New Roman" w:cs="Times New Roman"/>
          <w:sz w:val="24"/>
          <w:szCs w:val="24"/>
          <w:lang w:val="es-ES"/>
        </w:rPr>
        <w:t>[Web 4</w:t>
      </w:r>
      <w:r w:rsidR="005C0865" w:rsidRPr="001557E0">
        <w:rPr>
          <w:rFonts w:ascii="Times New Roman" w:hAnsi="Times New Roman" w:cs="Times New Roman"/>
          <w:sz w:val="24"/>
          <w:szCs w:val="24"/>
          <w:lang w:val="es-ES"/>
        </w:rPr>
        <w:t xml:space="preserve">] </w:t>
      </w:r>
      <w:hyperlink r:id="rId16" w:history="1">
        <w:r w:rsidRPr="001557E0">
          <w:rPr>
            <w:rStyle w:val="Hipervnculo"/>
            <w:rFonts w:ascii="Times New Roman" w:hAnsi="Times New Roman" w:cs="Times New Roman"/>
            <w:sz w:val="24"/>
            <w:szCs w:val="24"/>
            <w:lang w:val="es-ES"/>
          </w:rPr>
          <w:t>https://www.bmsc.com.bo/personas/Paginas/Remesas/transferenciasACH.aspx</w:t>
        </w:r>
      </w:hyperlink>
    </w:p>
    <w:p w14:paraId="5B71C836" w14:textId="04C5FCD0" w:rsidR="005C0865" w:rsidRPr="00401170" w:rsidRDefault="005C0865" w:rsidP="005C0865">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 xml:space="preserve">Autor: </w:t>
      </w:r>
      <w:r>
        <w:rPr>
          <w:rFonts w:ascii="Times New Roman" w:hAnsi="Times New Roman" w:cs="Times New Roman"/>
          <w:sz w:val="24"/>
          <w:szCs w:val="24"/>
        </w:rPr>
        <w:t xml:space="preserve">Banco </w:t>
      </w:r>
      <w:r w:rsidR="00AC049C">
        <w:rPr>
          <w:rFonts w:ascii="Times New Roman" w:hAnsi="Times New Roman" w:cs="Times New Roman"/>
          <w:sz w:val="24"/>
          <w:szCs w:val="24"/>
        </w:rPr>
        <w:t>Mercantil Santa Cruz</w:t>
      </w:r>
    </w:p>
    <w:p w14:paraId="371AA90B" w14:textId="77777777" w:rsidR="005C0865" w:rsidRPr="00401170" w:rsidRDefault="005C0865" w:rsidP="005C0865">
      <w:pPr>
        <w:pStyle w:val="Piedepgina"/>
        <w:spacing w:before="100" w:beforeAutospacing="1" w:after="100" w:afterAutospacing="1" w:line="360" w:lineRule="auto"/>
        <w:jc w:val="both"/>
        <w:rPr>
          <w:rFonts w:ascii="Times New Roman" w:hAnsi="Times New Roman" w:cs="Times New Roman"/>
          <w:sz w:val="24"/>
          <w:szCs w:val="24"/>
        </w:rPr>
      </w:pPr>
      <w:r w:rsidRPr="00401170">
        <w:rPr>
          <w:rFonts w:ascii="Times New Roman" w:hAnsi="Times New Roman" w:cs="Times New Roman"/>
          <w:sz w:val="24"/>
          <w:szCs w:val="24"/>
        </w:rPr>
        <w:t>Fecha de acceso: 01 – 0</w:t>
      </w:r>
      <w:r>
        <w:rPr>
          <w:rFonts w:ascii="Times New Roman" w:hAnsi="Times New Roman" w:cs="Times New Roman"/>
          <w:sz w:val="24"/>
          <w:szCs w:val="24"/>
        </w:rPr>
        <w:t>6</w:t>
      </w:r>
      <w:r w:rsidRPr="00401170">
        <w:rPr>
          <w:rFonts w:ascii="Times New Roman" w:hAnsi="Times New Roman" w:cs="Times New Roman"/>
          <w:sz w:val="24"/>
          <w:szCs w:val="24"/>
        </w:rPr>
        <w:t xml:space="preserve"> – 2017</w:t>
      </w:r>
    </w:p>
    <w:p w14:paraId="14D3D447" w14:textId="77777777" w:rsidR="005C0865" w:rsidRPr="005C0865" w:rsidRDefault="005C0865" w:rsidP="005C0865">
      <w:pPr>
        <w:pStyle w:val="Piedepgina"/>
        <w:spacing w:before="100" w:beforeAutospacing="1" w:after="100" w:afterAutospacing="1" w:line="360" w:lineRule="auto"/>
        <w:jc w:val="both"/>
        <w:rPr>
          <w:rFonts w:ascii="Times New Roman" w:hAnsi="Times New Roman" w:cs="Times New Roman"/>
          <w:sz w:val="24"/>
          <w:szCs w:val="24"/>
          <w:lang w:val="es-ES"/>
        </w:rPr>
      </w:pPr>
      <w:r w:rsidRPr="00401170">
        <w:rPr>
          <w:rFonts w:ascii="Times New Roman" w:hAnsi="Times New Roman" w:cs="Times New Roman"/>
          <w:sz w:val="24"/>
          <w:szCs w:val="24"/>
        </w:rPr>
        <w:t>Tipo de documento: web</w:t>
      </w:r>
    </w:p>
    <w:p w14:paraId="052251AE" w14:textId="77777777" w:rsidR="005C0865" w:rsidRPr="005C0865" w:rsidRDefault="005C0865" w:rsidP="002913FC">
      <w:pPr>
        <w:spacing w:after="0" w:line="480" w:lineRule="auto"/>
        <w:jc w:val="both"/>
        <w:rPr>
          <w:rFonts w:ascii="Times New Roman" w:hAnsi="Times New Roman" w:cs="Times New Roman"/>
          <w:b/>
          <w:sz w:val="24"/>
          <w:szCs w:val="24"/>
          <w:lang w:val="es-ES"/>
        </w:rPr>
      </w:pPr>
    </w:p>
    <w:p w14:paraId="6A147353" w14:textId="77777777" w:rsidR="002913FC" w:rsidRPr="0017325C" w:rsidRDefault="002913FC" w:rsidP="002913FC">
      <w:pPr>
        <w:spacing w:after="0" w:line="480" w:lineRule="auto"/>
        <w:jc w:val="both"/>
        <w:rPr>
          <w:rFonts w:ascii="Times New Roman" w:hAnsi="Times New Roman" w:cs="Times New Roman"/>
          <w:b/>
          <w:sz w:val="24"/>
          <w:szCs w:val="24"/>
        </w:rPr>
      </w:pPr>
      <w:r w:rsidRPr="0017325C">
        <w:rPr>
          <w:rFonts w:ascii="Times New Roman" w:hAnsi="Times New Roman" w:cs="Times New Roman"/>
          <w:b/>
          <w:sz w:val="24"/>
          <w:szCs w:val="24"/>
        </w:rPr>
        <w:lastRenderedPageBreak/>
        <w:t>REFERENCIAS BILBIOGRAFICAS</w:t>
      </w:r>
    </w:p>
    <w:p w14:paraId="2D992E24" w14:textId="77777777" w:rsidR="002913FC" w:rsidRPr="0017325C" w:rsidRDefault="002913FC" w:rsidP="002913FC">
      <w:pPr>
        <w:spacing w:after="0" w:line="480" w:lineRule="auto"/>
        <w:jc w:val="both"/>
        <w:rPr>
          <w:rFonts w:ascii="Times New Roman" w:hAnsi="Times New Roman" w:cs="Times New Roman"/>
          <w:sz w:val="24"/>
          <w:szCs w:val="24"/>
        </w:rPr>
      </w:pPr>
      <w:r w:rsidRPr="0017325C">
        <w:rPr>
          <w:rFonts w:ascii="Times New Roman" w:hAnsi="Times New Roman" w:cs="Times New Roman"/>
          <w:sz w:val="24"/>
          <w:szCs w:val="24"/>
        </w:rPr>
        <w:t>https://es.slideshare.net/fredy_jhon/sistemas-de-informacin-web-9152427</w:t>
      </w:r>
    </w:p>
    <w:p w14:paraId="688BDFA3" w14:textId="77777777" w:rsidR="002913FC" w:rsidRPr="00563FA7" w:rsidRDefault="002913FC" w:rsidP="002913FC">
      <w:pPr>
        <w:spacing w:after="0" w:line="480" w:lineRule="auto"/>
        <w:jc w:val="both"/>
        <w:rPr>
          <w:rFonts w:ascii="Times New Roman" w:hAnsi="Times New Roman" w:cs="Times New Roman"/>
          <w:sz w:val="24"/>
          <w:szCs w:val="24"/>
        </w:rPr>
      </w:pPr>
      <w:r w:rsidRPr="00563FA7">
        <w:rPr>
          <w:rFonts w:ascii="Times New Roman" w:hAnsi="Times New Roman" w:cs="Times New Roman"/>
          <w:sz w:val="24"/>
          <w:szCs w:val="24"/>
        </w:rPr>
        <w:t>http://www.scielo.edu.uy/scielo.php?script=sci_arttext&amp;pid=S1688-423X2011000100003</w:t>
      </w:r>
    </w:p>
    <w:p w14:paraId="590F51C5" w14:textId="77777777" w:rsidR="002913FC" w:rsidRPr="00563FA7" w:rsidRDefault="002913FC" w:rsidP="002913FC">
      <w:pPr>
        <w:spacing w:after="0" w:line="480" w:lineRule="auto"/>
        <w:jc w:val="both"/>
        <w:rPr>
          <w:rFonts w:ascii="Times New Roman" w:hAnsi="Times New Roman" w:cs="Times New Roman"/>
          <w:sz w:val="24"/>
          <w:szCs w:val="24"/>
        </w:rPr>
      </w:pPr>
      <w:r w:rsidRPr="00563FA7">
        <w:rPr>
          <w:rFonts w:ascii="Times New Roman" w:hAnsi="Times New Roman" w:cs="Times New Roman"/>
          <w:sz w:val="24"/>
          <w:szCs w:val="24"/>
        </w:rPr>
        <w:t>https://es.wikipedia.org/wiki/Scrum_(desarrollo_de_software)</w:t>
      </w:r>
    </w:p>
    <w:p w14:paraId="3BC0DF70" w14:textId="77777777" w:rsidR="002913FC" w:rsidRPr="00563FA7" w:rsidRDefault="002913FC" w:rsidP="002913FC">
      <w:pPr>
        <w:spacing w:after="0" w:line="480" w:lineRule="auto"/>
        <w:jc w:val="both"/>
        <w:rPr>
          <w:rFonts w:ascii="Times New Roman" w:hAnsi="Times New Roman" w:cs="Times New Roman"/>
          <w:sz w:val="24"/>
          <w:szCs w:val="24"/>
        </w:rPr>
      </w:pPr>
      <w:r w:rsidRPr="00563FA7">
        <w:rPr>
          <w:rFonts w:ascii="Times New Roman" w:hAnsi="Times New Roman" w:cs="Times New Roman"/>
          <w:sz w:val="24"/>
          <w:szCs w:val="24"/>
        </w:rPr>
        <w:t>https://proyectosagiles.org/que-es-scrum/</w:t>
      </w:r>
    </w:p>
    <w:p w14:paraId="7148A29A" w14:textId="77777777" w:rsidR="002913FC" w:rsidRPr="00563FA7" w:rsidRDefault="002913FC" w:rsidP="002913FC">
      <w:pPr>
        <w:spacing w:after="0" w:line="480" w:lineRule="auto"/>
        <w:jc w:val="both"/>
        <w:rPr>
          <w:rFonts w:ascii="Times New Roman" w:hAnsi="Times New Roman" w:cs="Times New Roman"/>
          <w:sz w:val="24"/>
          <w:szCs w:val="24"/>
        </w:rPr>
      </w:pPr>
      <w:r w:rsidRPr="00563FA7">
        <w:rPr>
          <w:rFonts w:ascii="Times New Roman" w:hAnsi="Times New Roman" w:cs="Times New Roman"/>
          <w:sz w:val="24"/>
          <w:szCs w:val="24"/>
        </w:rPr>
        <w:t>https://elpuig.xeill.net/Members/vcarceler/asix-m09/uf1/nf2/a5</w:t>
      </w:r>
    </w:p>
    <w:p w14:paraId="306D7EDE" w14:textId="3804F9B7" w:rsidR="002913FC" w:rsidRPr="0017325C" w:rsidRDefault="00DC310D" w:rsidP="002913FC">
      <w:pPr>
        <w:spacing w:after="0" w:line="480" w:lineRule="auto"/>
        <w:jc w:val="both"/>
        <w:rPr>
          <w:rFonts w:ascii="Times New Roman" w:hAnsi="Times New Roman" w:cs="Times New Roman"/>
          <w:sz w:val="24"/>
          <w:szCs w:val="24"/>
        </w:rPr>
      </w:pPr>
      <w:r w:rsidRPr="00DC310D">
        <w:rPr>
          <w:rFonts w:ascii="Times New Roman" w:hAnsi="Times New Roman" w:cs="Times New Roman"/>
          <w:sz w:val="24"/>
          <w:szCs w:val="24"/>
        </w:rPr>
        <w:t>https://support.microsoft.com/es-bo/help/978599</w:t>
      </w:r>
    </w:p>
    <w:p w14:paraId="73A8CFBB" w14:textId="77777777" w:rsidR="002913FC" w:rsidRPr="0017325C" w:rsidRDefault="002913FC" w:rsidP="002913FC">
      <w:pPr>
        <w:spacing w:after="0" w:line="480" w:lineRule="auto"/>
        <w:jc w:val="both"/>
        <w:rPr>
          <w:rFonts w:ascii="Times New Roman" w:hAnsi="Times New Roman" w:cs="Times New Roman"/>
          <w:sz w:val="24"/>
          <w:szCs w:val="24"/>
        </w:rPr>
      </w:pPr>
    </w:p>
    <w:p w14:paraId="2E3624E8" w14:textId="77777777" w:rsidR="002913FC" w:rsidRPr="0017325C" w:rsidRDefault="002913FC" w:rsidP="002913FC">
      <w:pPr>
        <w:spacing w:after="0" w:line="480" w:lineRule="auto"/>
        <w:jc w:val="both"/>
        <w:rPr>
          <w:rFonts w:ascii="Times New Roman" w:hAnsi="Times New Roman" w:cs="Times New Roman"/>
          <w:sz w:val="24"/>
          <w:szCs w:val="24"/>
        </w:rPr>
      </w:pPr>
    </w:p>
    <w:p w14:paraId="6E32A861" w14:textId="77777777" w:rsidR="002913FC" w:rsidRPr="0017325C" w:rsidRDefault="002913FC" w:rsidP="002913FC">
      <w:pPr>
        <w:spacing w:after="0" w:line="480" w:lineRule="auto"/>
        <w:jc w:val="both"/>
        <w:rPr>
          <w:rFonts w:ascii="Times New Roman" w:hAnsi="Times New Roman" w:cs="Times New Roman"/>
          <w:sz w:val="24"/>
          <w:szCs w:val="24"/>
        </w:rPr>
      </w:pPr>
    </w:p>
    <w:p w14:paraId="287271BF" w14:textId="77777777" w:rsidR="002913FC" w:rsidRPr="0017325C" w:rsidRDefault="002913FC" w:rsidP="002913FC">
      <w:pPr>
        <w:spacing w:after="0" w:line="480" w:lineRule="auto"/>
        <w:jc w:val="both"/>
        <w:rPr>
          <w:rFonts w:ascii="Times New Roman" w:hAnsi="Times New Roman" w:cs="Times New Roman"/>
          <w:sz w:val="24"/>
          <w:szCs w:val="24"/>
        </w:rPr>
      </w:pPr>
    </w:p>
    <w:p w14:paraId="4982846D" w14:textId="365B7890" w:rsidR="002913FC" w:rsidRPr="0017325C" w:rsidRDefault="00EF64BC" w:rsidP="002913FC">
      <w:pPr>
        <w:spacing w:before="100" w:beforeAutospacing="1" w:after="100" w:afterAutospacing="1" w:line="360" w:lineRule="auto"/>
        <w:jc w:val="both"/>
        <w:rPr>
          <w:rFonts w:ascii="Arial" w:hAnsi="Arial" w:cs="Arial"/>
        </w:rPr>
      </w:pPr>
      <w:r>
        <w:rPr>
          <w:noProof/>
        </w:rPr>
        <w:pict w14:anchorId="6D677E0C">
          <v:rect id="Rectángulo 78" o:spid="_x0000_s1096" style="position:absolute;left:0;text-align:left;margin-left:434.25pt;margin-top:-39.4pt;width:36.3pt;height:21.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" fillcolor="white [3201]" stroked="f" strokeweight="1pt">
            <v:path arrowok="t"/>
            <v:textbox>
              <w:txbxContent>
                <w:p w14:paraId="6CC1D268" w14:textId="77777777" w:rsidR="00AC049C" w:rsidRPr="00CD0530" w:rsidRDefault="00AC049C" w:rsidP="002913FC">
                  <w:pPr>
                    <w:jc w:val="center"/>
                    <w:rPr>
                      <w:color w:val="AEAAAA" w:themeColor="background2" w:themeShade="BF"/>
                    </w:rPr>
                  </w:pPr>
                </w:p>
              </w:txbxContent>
            </v:textbox>
          </v:rect>
        </w:pict>
      </w:r>
      <w:r>
        <w:rPr>
          <w:noProof/>
        </w:rPr>
        <w:pict w14:anchorId="636B993E">
          <v:rect id="Rectángulo 79" o:spid="_x0000_s1095" style="position:absolute;left:0;text-align:left;margin-left:431.25pt;margin-top:-39.6pt;width:36.3pt;height:21.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" fillcolor="white [3201]" stroked="f" strokeweight="1pt">
            <v:path arrowok="t"/>
            <v:textbox>
              <w:txbxContent>
                <w:p w14:paraId="5D2F9530" w14:textId="77777777" w:rsidR="00AC049C" w:rsidRPr="00CD0530" w:rsidRDefault="00AC049C" w:rsidP="002913FC">
                  <w:pPr>
                    <w:jc w:val="center"/>
                    <w:rPr>
                      <w:color w:val="AEAAAA" w:themeColor="background2" w:themeShade="BF"/>
                    </w:rPr>
                  </w:pPr>
                </w:p>
              </w:txbxContent>
            </v:textbox>
          </v:rect>
        </w:pict>
      </w:r>
      <w:r>
        <w:rPr>
          <w:noProof/>
        </w:rPr>
        <w:pict w14:anchorId="605CAC23">
          <v:rect id="Rectángulo 80" o:spid="_x0000_s1094" style="position:absolute;left:0;text-align:left;margin-left:430.65pt;margin-top:-39.4pt;width:36.3pt;height:2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" fillcolor="white [3201]" stroked="f" strokeweight="1pt">
            <v:path arrowok="t"/>
            <v:textbox>
              <w:txbxContent>
                <w:p w14:paraId="64C56A47" w14:textId="77777777" w:rsidR="00AC049C" w:rsidRPr="00CD0530" w:rsidRDefault="00AC049C" w:rsidP="002913FC">
                  <w:pPr>
                    <w:jc w:val="center"/>
                    <w:rPr>
                      <w:color w:val="AEAAAA" w:themeColor="background2" w:themeShade="BF"/>
                    </w:rPr>
                  </w:pPr>
                </w:p>
              </w:txbxContent>
            </v:textbox>
          </v:rect>
        </w:pict>
      </w:r>
    </w:p>
    <w:p w14:paraId="2F1F33D9" w14:textId="77777777" w:rsidR="002913FC" w:rsidRPr="0017325C" w:rsidRDefault="002913FC" w:rsidP="002913FC">
      <w:pPr>
        <w:spacing w:before="100" w:beforeAutospacing="1" w:after="100" w:afterAutospacing="1" w:line="360" w:lineRule="auto"/>
        <w:jc w:val="both"/>
        <w:rPr>
          <w:rFonts w:ascii="Arial" w:hAnsi="Arial" w:cs="Arial"/>
        </w:rPr>
      </w:pPr>
    </w:p>
    <w:p w14:paraId="5B14D509" w14:textId="77777777" w:rsidR="002913FC" w:rsidRPr="0017325C" w:rsidRDefault="002913FC" w:rsidP="002913FC">
      <w:pPr>
        <w:spacing w:before="100" w:beforeAutospacing="1" w:after="100" w:afterAutospacing="1" w:line="360" w:lineRule="auto"/>
        <w:jc w:val="both"/>
        <w:rPr>
          <w:rFonts w:ascii="Times New Roman" w:hAnsi="Times New Roman" w:cs="Times New Roman"/>
          <w:sz w:val="24"/>
          <w:szCs w:val="24"/>
        </w:rPr>
      </w:pPr>
    </w:p>
    <w:p w14:paraId="493DA5DE" w14:textId="77777777" w:rsidR="002913FC" w:rsidRDefault="002913FC" w:rsidP="002913FC">
      <w:pPr>
        <w:spacing w:before="100" w:beforeAutospacing="1" w:after="100" w:afterAutospacing="1" w:line="360" w:lineRule="auto"/>
        <w:jc w:val="both"/>
        <w:rPr>
          <w:rFonts w:ascii="Times New Roman" w:hAnsi="Times New Roman" w:cs="Times New Roman"/>
          <w:b/>
          <w:sz w:val="24"/>
          <w:szCs w:val="24"/>
        </w:rPr>
      </w:pPr>
    </w:p>
    <w:p w14:paraId="5D110931" w14:textId="77777777" w:rsidR="002913FC" w:rsidRDefault="002913FC" w:rsidP="002913FC">
      <w:pPr>
        <w:spacing w:before="100" w:beforeAutospacing="1" w:after="100" w:afterAutospacing="1" w:line="360" w:lineRule="auto"/>
        <w:jc w:val="both"/>
        <w:rPr>
          <w:rFonts w:ascii="Times New Roman" w:hAnsi="Times New Roman" w:cs="Times New Roman"/>
          <w:b/>
          <w:sz w:val="24"/>
          <w:szCs w:val="24"/>
        </w:rPr>
      </w:pPr>
    </w:p>
    <w:p w14:paraId="719A8AF1" w14:textId="77777777" w:rsidR="002913FC" w:rsidRPr="0017325C" w:rsidRDefault="002913FC" w:rsidP="002913FC">
      <w:pPr>
        <w:spacing w:before="100" w:beforeAutospacing="1" w:after="100" w:afterAutospacing="1" w:line="360" w:lineRule="auto"/>
        <w:jc w:val="both"/>
        <w:rPr>
          <w:rFonts w:ascii="Times New Roman" w:hAnsi="Times New Roman" w:cs="Times New Roman"/>
          <w:b/>
          <w:sz w:val="24"/>
          <w:szCs w:val="24"/>
        </w:rPr>
      </w:pPr>
    </w:p>
    <w:p w14:paraId="50D14034" w14:textId="77777777" w:rsidR="002913FC" w:rsidRDefault="002913FC" w:rsidP="002913FC">
      <w:pPr>
        <w:spacing w:before="100" w:beforeAutospacing="1" w:after="100" w:afterAutospacing="1" w:line="360" w:lineRule="auto"/>
        <w:jc w:val="center"/>
        <w:rPr>
          <w:rFonts w:ascii="Times New Roman" w:hAnsi="Times New Roman" w:cs="Times New Roman"/>
          <w:b/>
          <w:sz w:val="200"/>
          <w:szCs w:val="200"/>
        </w:rPr>
      </w:pPr>
    </w:p>
    <w:p w14:paraId="4F264722" w14:textId="77777777" w:rsidR="00842CE0" w:rsidRDefault="00842CE0" w:rsidP="002913FC">
      <w:pPr>
        <w:spacing w:before="100" w:beforeAutospacing="1" w:after="100" w:afterAutospacing="1" w:line="360" w:lineRule="auto"/>
        <w:jc w:val="center"/>
        <w:rPr>
          <w:rFonts w:ascii="Times New Roman" w:hAnsi="Times New Roman" w:cs="Times New Roman"/>
          <w:b/>
          <w:sz w:val="200"/>
          <w:szCs w:val="200"/>
        </w:rPr>
      </w:pPr>
    </w:p>
    <w:p w14:paraId="0698E017" w14:textId="77777777" w:rsidR="002913FC" w:rsidRPr="00401170" w:rsidRDefault="002913FC" w:rsidP="002913FC">
      <w:pPr>
        <w:spacing w:before="100" w:beforeAutospacing="1" w:after="100" w:afterAutospacing="1" w:line="360" w:lineRule="auto"/>
        <w:jc w:val="center"/>
        <w:rPr>
          <w:rFonts w:ascii="Times New Roman" w:hAnsi="Times New Roman" w:cs="Times New Roman"/>
          <w:b/>
          <w:sz w:val="200"/>
          <w:szCs w:val="200"/>
        </w:rPr>
      </w:pPr>
      <w:r w:rsidRPr="00401170">
        <w:rPr>
          <w:rFonts w:ascii="Times New Roman" w:hAnsi="Times New Roman" w:cs="Times New Roman"/>
          <w:b/>
          <w:sz w:val="200"/>
          <w:szCs w:val="200"/>
        </w:rPr>
        <w:t>ANEXOS</w:t>
      </w:r>
    </w:p>
    <w:p w14:paraId="31D973A0" w14:textId="77777777" w:rsidR="002913FC" w:rsidRPr="00401170" w:rsidRDefault="002913FC" w:rsidP="002913FC">
      <w:pPr>
        <w:spacing w:before="100" w:beforeAutospacing="1" w:after="100" w:afterAutospacing="1" w:line="360" w:lineRule="auto"/>
        <w:rPr>
          <w:rFonts w:ascii="Times New Roman" w:hAnsi="Times New Roman" w:cs="Times New Roman"/>
          <w:b/>
          <w:sz w:val="24"/>
          <w:szCs w:val="24"/>
        </w:rPr>
      </w:pPr>
    </w:p>
    <w:p w14:paraId="7E358D79" w14:textId="77777777" w:rsidR="002913FC" w:rsidRDefault="002913FC" w:rsidP="002913FC">
      <w:pPr>
        <w:spacing w:before="100" w:beforeAutospacing="1" w:after="100" w:afterAutospacing="1" w:line="360" w:lineRule="auto"/>
        <w:rPr>
          <w:rFonts w:ascii="Times New Roman" w:hAnsi="Times New Roman" w:cs="Times New Roman"/>
          <w:b/>
          <w:sz w:val="24"/>
          <w:szCs w:val="24"/>
        </w:rPr>
        <w:sectPr w:rsidR="002913FC" w:rsidSect="00842CE0">
          <w:headerReference w:type="default" r:id="rId17"/>
          <w:pgSz w:w="12240" w:h="15840" w:code="1"/>
          <w:pgMar w:top="1418" w:right="1418" w:bottom="1418" w:left="1701" w:header="709" w:footer="709" w:gutter="0"/>
          <w:pgNumType w:start="0"/>
          <w:cols w:space="708"/>
          <w:titlePg/>
          <w:docGrid w:linePitch="360"/>
        </w:sectPr>
      </w:pPr>
    </w:p>
    <w:p w14:paraId="67815EAE" w14:textId="77777777" w:rsidR="002913FC" w:rsidRPr="00401170" w:rsidRDefault="002913FC" w:rsidP="002913FC">
      <w:pPr>
        <w:tabs>
          <w:tab w:val="left" w:pos="1402"/>
          <w:tab w:val="center" w:pos="6502"/>
        </w:tabs>
        <w:spacing w:before="100" w:beforeAutospacing="1" w:after="100" w:afterAutospacing="1" w:line="360" w:lineRule="auto"/>
        <w:rPr>
          <w:rFonts w:ascii="Times New Roman" w:hAnsi="Times New Roman" w:cs="Times New Roman"/>
          <w:b/>
          <w:sz w:val="24"/>
          <w:szCs w:val="24"/>
        </w:rPr>
      </w:pPr>
      <w:r w:rsidRPr="00401170">
        <w:rPr>
          <w:rFonts w:ascii="Times New Roman" w:hAnsi="Times New Roman" w:cs="Times New Roman"/>
          <w:b/>
          <w:sz w:val="24"/>
          <w:szCs w:val="24"/>
        </w:rPr>
        <w:lastRenderedPageBreak/>
        <w:t>ANEXO A</w:t>
      </w:r>
    </w:p>
    <w:p w14:paraId="691A1FA3" w14:textId="069F6A4B" w:rsidR="002913FC" w:rsidRPr="00401170" w:rsidRDefault="002913FC" w:rsidP="002913FC">
      <w:pPr>
        <w:spacing w:before="100" w:beforeAutospacing="1" w:after="100" w:afterAutospacing="1" w:line="360" w:lineRule="auto"/>
        <w:jc w:val="both"/>
        <w:rPr>
          <w:rFonts w:ascii="Times New Roman" w:hAnsi="Times New Roman" w:cs="Times New Roman"/>
          <w:b/>
          <w:sz w:val="24"/>
          <w:szCs w:val="24"/>
        </w:rPr>
      </w:pPr>
      <w:r w:rsidRPr="00401170">
        <w:rPr>
          <w:rFonts w:ascii="Times New Roman" w:hAnsi="Times New Roman" w:cs="Times New Roman"/>
          <w:b/>
          <w:sz w:val="24"/>
          <w:szCs w:val="24"/>
        </w:rPr>
        <w:t>ARBOL DE PROBLEMAS</w:t>
      </w:r>
    </w:p>
    <w:p w14:paraId="5CEA1887" w14:textId="3C4C4B8F" w:rsidR="002913FC" w:rsidRPr="00401170" w:rsidRDefault="00262E01" w:rsidP="002913FC">
      <w:pPr>
        <w:spacing w:before="100" w:beforeAutospacing="1" w:after="100" w:afterAutospacing="1" w:line="360" w:lineRule="auto"/>
        <w:jc w:val="both"/>
        <w:rPr>
          <w:rFonts w:ascii="Times New Roman" w:hAnsi="Times New Roman" w:cs="Times New Roman"/>
          <w:b/>
          <w:sz w:val="24"/>
          <w:szCs w:val="24"/>
        </w:rPr>
      </w:pPr>
      <w:r>
        <w:object w:dxaOrig="14491" w:dyaOrig="6841" w14:anchorId="667E28C3">
          <v:shape id="_x0000_i1026" type="#_x0000_t75" style="width:650.25pt;height:306.75pt" o:ole="">
            <v:imagedata r:id="rId18" o:title=""/>
          </v:shape>
          <o:OLEObject Type="Embed" ProgID="Visio.Drawing.15" ShapeID="_x0000_i1026" DrawAspect="Content" ObjectID="_1591506407" r:id="rId19"/>
        </w:object>
      </w:r>
    </w:p>
    <w:p w14:paraId="55FB9240" w14:textId="77777777" w:rsidR="00262E01" w:rsidRDefault="00262E01" w:rsidP="002913FC">
      <w:pPr>
        <w:spacing w:before="100" w:beforeAutospacing="1" w:after="100" w:afterAutospacing="1" w:line="360" w:lineRule="auto"/>
        <w:jc w:val="both"/>
        <w:rPr>
          <w:rFonts w:ascii="Times New Roman" w:hAnsi="Times New Roman" w:cs="Times New Roman"/>
          <w:b/>
          <w:sz w:val="24"/>
          <w:szCs w:val="24"/>
        </w:rPr>
      </w:pPr>
    </w:p>
    <w:p w14:paraId="2F269145" w14:textId="77777777" w:rsidR="00262E01" w:rsidRDefault="00262E01" w:rsidP="002913FC">
      <w:pPr>
        <w:spacing w:before="100" w:beforeAutospacing="1" w:after="100" w:afterAutospacing="1" w:line="360" w:lineRule="auto"/>
        <w:jc w:val="both"/>
        <w:rPr>
          <w:rFonts w:ascii="Times New Roman" w:hAnsi="Times New Roman" w:cs="Times New Roman"/>
          <w:b/>
          <w:sz w:val="24"/>
          <w:szCs w:val="24"/>
        </w:rPr>
      </w:pPr>
    </w:p>
    <w:p w14:paraId="1BBBED8E" w14:textId="77777777" w:rsidR="002913FC" w:rsidRPr="00401170" w:rsidRDefault="002913FC" w:rsidP="002338AC">
      <w:pPr>
        <w:spacing w:before="100" w:beforeAutospacing="1" w:after="100" w:afterAutospacing="1" w:line="360" w:lineRule="auto"/>
        <w:jc w:val="both"/>
        <w:rPr>
          <w:rFonts w:ascii="Times New Roman" w:hAnsi="Times New Roman" w:cs="Times New Roman"/>
          <w:b/>
          <w:sz w:val="24"/>
          <w:szCs w:val="24"/>
        </w:rPr>
      </w:pPr>
      <w:r w:rsidRPr="00401170">
        <w:rPr>
          <w:rFonts w:ascii="Times New Roman" w:hAnsi="Times New Roman" w:cs="Times New Roman"/>
          <w:b/>
          <w:sz w:val="24"/>
          <w:szCs w:val="24"/>
        </w:rPr>
        <w:lastRenderedPageBreak/>
        <w:t>ANEXO B</w:t>
      </w:r>
    </w:p>
    <w:p w14:paraId="13951364" w14:textId="58BBDD8D" w:rsidR="002913FC" w:rsidRPr="00401170" w:rsidRDefault="002913FC" w:rsidP="002338AC">
      <w:pPr>
        <w:spacing w:before="100" w:beforeAutospacing="1" w:after="100" w:afterAutospacing="1" w:line="360" w:lineRule="auto"/>
        <w:jc w:val="both"/>
        <w:rPr>
          <w:rFonts w:ascii="Times New Roman" w:hAnsi="Times New Roman" w:cs="Times New Roman"/>
          <w:b/>
          <w:sz w:val="24"/>
          <w:szCs w:val="24"/>
        </w:rPr>
      </w:pPr>
      <w:r w:rsidRPr="00401170">
        <w:rPr>
          <w:rFonts w:ascii="Times New Roman" w:hAnsi="Times New Roman" w:cs="Times New Roman"/>
          <w:b/>
          <w:sz w:val="24"/>
          <w:szCs w:val="24"/>
        </w:rPr>
        <w:t>ARBOL DE OBJETIVOS</w:t>
      </w:r>
    </w:p>
    <w:p w14:paraId="61BAB004" w14:textId="77777777" w:rsidR="002913FC" w:rsidRDefault="002913FC" w:rsidP="002913FC">
      <w:pPr>
        <w:tabs>
          <w:tab w:val="left" w:pos="4303"/>
        </w:tabs>
      </w:pPr>
    </w:p>
    <w:p w14:paraId="3A2F43EA" w14:textId="6F80B707" w:rsidR="00DC310D" w:rsidRDefault="00DC310D" w:rsidP="002913FC">
      <w:pPr>
        <w:tabs>
          <w:tab w:val="left" w:pos="4303"/>
        </w:tabs>
        <w:sectPr w:rsidR="00DC310D" w:rsidSect="00F953F8">
          <w:pgSz w:w="15840" w:h="12240" w:orient="landscape" w:code="1"/>
          <w:pgMar w:top="1418" w:right="1418" w:bottom="1701" w:left="1418" w:header="709" w:footer="709" w:gutter="0"/>
          <w:cols w:space="708"/>
          <w:titlePg/>
          <w:docGrid w:linePitch="360"/>
        </w:sectPr>
      </w:pPr>
      <w:r>
        <w:object w:dxaOrig="14491" w:dyaOrig="6841" w14:anchorId="500846E4">
          <v:shape id="_x0000_i1027" type="#_x0000_t75" style="width:650.25pt;height:306.75pt" o:ole="">
            <v:imagedata r:id="rId20" o:title=""/>
          </v:shape>
          <o:OLEObject Type="Embed" ProgID="Visio.Drawing.15" ShapeID="_x0000_i1027" DrawAspect="Content" ObjectID="_1591506408" r:id="rId21"/>
        </w:object>
      </w:r>
    </w:p>
    <w:p w14:paraId="66B797BA" w14:textId="6685C34F" w:rsidR="002338AC" w:rsidRPr="00401170" w:rsidRDefault="002338AC" w:rsidP="002338AC">
      <w:pPr>
        <w:spacing w:before="100" w:beforeAutospacing="1" w:after="100" w:afterAutospacing="1" w:line="360" w:lineRule="auto"/>
        <w:jc w:val="both"/>
        <w:rPr>
          <w:rFonts w:ascii="Times New Roman" w:hAnsi="Times New Roman" w:cs="Times New Roman"/>
          <w:b/>
          <w:sz w:val="24"/>
          <w:szCs w:val="24"/>
        </w:rPr>
      </w:pPr>
      <w:r w:rsidRPr="00401170">
        <w:rPr>
          <w:rFonts w:ascii="Times New Roman" w:hAnsi="Times New Roman" w:cs="Times New Roman"/>
          <w:b/>
          <w:sz w:val="24"/>
          <w:szCs w:val="24"/>
        </w:rPr>
        <w:lastRenderedPageBreak/>
        <w:t xml:space="preserve">ANEXO </w:t>
      </w:r>
      <w:r>
        <w:rPr>
          <w:rFonts w:ascii="Times New Roman" w:hAnsi="Times New Roman" w:cs="Times New Roman"/>
          <w:b/>
          <w:sz w:val="24"/>
          <w:szCs w:val="24"/>
        </w:rPr>
        <w:t>C</w:t>
      </w:r>
    </w:p>
    <w:p w14:paraId="7FE419E1" w14:textId="2D0E6D60" w:rsidR="002913FC" w:rsidRPr="002338AC" w:rsidRDefault="002338AC" w:rsidP="002338AC">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CRONOGRAMA</w:t>
      </w:r>
      <w:bookmarkStart w:id="34" w:name="_GoBack"/>
      <w:r>
        <w:rPr>
          <w:noProof/>
          <w:lang w:val="es-ES" w:eastAsia="es-ES"/>
        </w:rPr>
        <w:drawing>
          <wp:anchor distT="0" distB="0" distL="114300" distR="114300" simplePos="0" relativeHeight="251658240" behindDoc="0" locked="0" layoutInCell="1" allowOverlap="1" wp14:anchorId="79C74B6F" wp14:editId="01757A20">
            <wp:simplePos x="0" y="0"/>
            <wp:positionH relativeFrom="column">
              <wp:posOffset>1905</wp:posOffset>
            </wp:positionH>
            <wp:positionV relativeFrom="paragraph">
              <wp:posOffset>1046933</wp:posOffset>
            </wp:positionV>
            <wp:extent cx="8469673" cy="2695698"/>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469673" cy="2695698"/>
                    </a:xfrm>
                    <a:prstGeom prst="rect">
                      <a:avLst/>
                    </a:prstGeom>
                  </pic:spPr>
                </pic:pic>
              </a:graphicData>
            </a:graphic>
            <wp14:sizeRelH relativeFrom="page">
              <wp14:pctWidth>0</wp14:pctWidth>
            </wp14:sizeRelH>
            <wp14:sizeRelV relativeFrom="page">
              <wp14:pctHeight>0</wp14:pctHeight>
            </wp14:sizeRelV>
          </wp:anchor>
        </w:drawing>
      </w:r>
      <w:bookmarkEnd w:id="34"/>
    </w:p>
    <w:sectPr w:rsidR="002913FC" w:rsidRPr="002338AC" w:rsidSect="002338AC">
      <w:headerReference w:type="default" r:id="rId23"/>
      <w:headerReference w:type="first" r:id="rId24"/>
      <w:pgSz w:w="15840" w:h="12240" w:orient="landscape" w:code="1"/>
      <w:pgMar w:top="1418" w:right="1418" w:bottom="1701"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Predator" w:date="2018-06-06T21:06:00Z" w:initials="P">
    <w:p w14:paraId="4F1AC43D" w14:textId="77777777" w:rsidR="00AC049C" w:rsidRDefault="00AC049C">
      <w:pPr>
        <w:pStyle w:val="Textocomentario"/>
      </w:pPr>
      <w:r>
        <w:rPr>
          <w:rStyle w:val="Refdecomentario"/>
        </w:rPr>
        <w:annotationRef/>
      </w:r>
      <w:r>
        <w:t>debe redactar los objetivos con verbos en infinitivo ejemplo:</w:t>
      </w:r>
    </w:p>
    <w:p w14:paraId="50E7300D" w14:textId="77777777" w:rsidR="00AC049C" w:rsidRDefault="00AC049C">
      <w:pPr>
        <w:pStyle w:val="Textocomentario"/>
      </w:pPr>
    </w:p>
    <w:p w14:paraId="502B3F09" w14:textId="77777777" w:rsidR="00AC049C" w:rsidRDefault="00AC049C">
      <w:pPr>
        <w:pStyle w:val="Textocomentario"/>
      </w:pPr>
      <w:r>
        <w:t>CLASIFICAR LAS ORDENES EN, AUTOMÁTICAS Y MANUALES, PARA SU PROCESAMIENTO RESPECTIVO, SEGÚN RESTRICCIONES Y CONDICIONES DE LA ORDEN, PREVIAMENTE…..</w:t>
      </w:r>
    </w:p>
  </w:comment>
  <w:comment w:id="16" w:author="Predator" w:date="2018-06-06T21:08:00Z" w:initials="P">
    <w:p w14:paraId="261E0DB8" w14:textId="77777777" w:rsidR="00AC049C" w:rsidRDefault="00AC049C">
      <w:pPr>
        <w:pStyle w:val="Textocomentario"/>
      </w:pPr>
      <w:r>
        <w:rPr>
          <w:rStyle w:val="Refdecomentario"/>
        </w:rPr>
        <w:annotationRef/>
      </w:r>
      <w:r>
        <w:t>REINTENTAR LA EJECUCIÓN DE ÓRDENES DE UN MÓDULO, QUE DIERON ALGÚN ERROR EN SU PROCESO POR ALGUNA RAZÓN.</w:t>
      </w:r>
    </w:p>
  </w:comment>
  <w:comment w:id="17" w:author="Predator" w:date="2018-06-06T21:08:00Z" w:initials="P">
    <w:p w14:paraId="6A011053" w14:textId="77777777" w:rsidR="00AC049C" w:rsidRDefault="00AC049C">
      <w:pPr>
        <w:pStyle w:val="Textocomentario"/>
      </w:pPr>
      <w:r>
        <w:rPr>
          <w:rStyle w:val="Refdecomentario"/>
        </w:rPr>
        <w:annotationRef/>
      </w:r>
      <w:r>
        <w:t>GENERAR REPORTES DE CONTABILIDAD DE TRANSACCIONES….</w:t>
      </w:r>
    </w:p>
  </w:comment>
  <w:comment w:id="25" w:author="Predator" w:date="2018-06-06T21:12:00Z" w:initials="P">
    <w:p w14:paraId="45DC411B" w14:textId="77777777" w:rsidR="00AC049C" w:rsidRDefault="00AC049C">
      <w:pPr>
        <w:pStyle w:val="Textocomentario"/>
      </w:pPr>
      <w:r>
        <w:rPr>
          <w:rStyle w:val="Refdecomentario"/>
        </w:rPr>
        <w:annotationRef/>
      </w:r>
      <w:r>
        <w:t>Con los siguientes módulos</w:t>
      </w:r>
    </w:p>
  </w:comment>
  <w:comment w:id="26" w:author="Predator" w:date="2018-06-06T21:13:00Z" w:initials="P">
    <w:p w14:paraId="2DBA7370" w14:textId="77777777" w:rsidR="00AC049C" w:rsidRDefault="00AC049C">
      <w:pPr>
        <w:pStyle w:val="Textocomentario"/>
      </w:pPr>
      <w:r>
        <w:rPr>
          <w:rStyle w:val="Refdecomentario"/>
        </w:rPr>
        <w:annotationRef/>
      </w:r>
      <w:r>
        <w:t>Debe explicar cada módulo brevemente.</w:t>
      </w:r>
    </w:p>
  </w:comment>
  <w:comment w:id="31" w:author="Predator" w:date="2018-06-06T21:16:00Z" w:initials="P">
    <w:p w14:paraId="64EB663A" w14:textId="77777777" w:rsidR="00AC049C" w:rsidRDefault="00AC049C">
      <w:pPr>
        <w:pStyle w:val="Textocomentario"/>
      </w:pPr>
      <w:r>
        <w:rPr>
          <w:rStyle w:val="Refdecomentario"/>
        </w:rPr>
        <w:annotationRef/>
      </w:r>
      <w:r>
        <w:t xml:space="preserve">Adicionar una nota de pie de </w:t>
      </w:r>
      <w:proofErr w:type="spellStart"/>
      <w:r>
        <w:t>pagina</w:t>
      </w:r>
      <w:proofErr w:type="spellEnd"/>
      <w:r>
        <w:t xml:space="preserve"> para definir, certificado digital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2B3F09" w15:done="0"/>
  <w15:commentEx w15:paraId="261E0DB8" w15:done="0"/>
  <w15:commentEx w15:paraId="6A011053" w15:done="0"/>
  <w15:commentEx w15:paraId="45DC411B" w15:done="0"/>
  <w15:commentEx w15:paraId="2DBA7370" w15:done="0"/>
  <w15:commentEx w15:paraId="64EB66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2EB8A" w14:textId="77777777" w:rsidR="00EF64BC" w:rsidRDefault="00EF64BC" w:rsidP="00C530FC">
      <w:pPr>
        <w:spacing w:after="0" w:line="240" w:lineRule="auto"/>
      </w:pPr>
      <w:r>
        <w:separator/>
      </w:r>
    </w:p>
  </w:endnote>
  <w:endnote w:type="continuationSeparator" w:id="0">
    <w:p w14:paraId="624152C9" w14:textId="77777777" w:rsidR="00EF64BC" w:rsidRDefault="00EF64BC" w:rsidP="00C5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680D5" w14:textId="77777777" w:rsidR="00EF64BC" w:rsidRDefault="00EF64BC" w:rsidP="00C530FC">
      <w:pPr>
        <w:spacing w:after="0" w:line="240" w:lineRule="auto"/>
      </w:pPr>
      <w:r>
        <w:separator/>
      </w:r>
    </w:p>
  </w:footnote>
  <w:footnote w:type="continuationSeparator" w:id="0">
    <w:p w14:paraId="3F2E77B3" w14:textId="77777777" w:rsidR="00EF64BC" w:rsidRDefault="00EF64BC" w:rsidP="00C530FC">
      <w:pPr>
        <w:spacing w:after="0" w:line="240" w:lineRule="auto"/>
      </w:pPr>
      <w:r>
        <w:continuationSeparator/>
      </w:r>
    </w:p>
  </w:footnote>
  <w:footnote w:id="1">
    <w:p w14:paraId="63282C4D" w14:textId="77777777" w:rsidR="00AC049C" w:rsidRPr="00831DA2" w:rsidRDefault="00AC049C">
      <w:pPr>
        <w:pStyle w:val="Textonotapie"/>
        <w:rPr>
          <w:lang w:val="es-ES"/>
        </w:rPr>
      </w:pPr>
      <w:r>
        <w:rPr>
          <w:rStyle w:val="Refdenotaalpie"/>
        </w:rPr>
        <w:footnoteRef/>
      </w:r>
      <w:r>
        <w:t xml:space="preserve"> </w:t>
      </w:r>
      <w:r w:rsidRPr="00831DA2">
        <w:rPr>
          <w:lang w:val="es-ES"/>
        </w:rPr>
        <w:t xml:space="preserve">Certificado Digital: </w:t>
      </w:r>
      <w:r w:rsidRPr="00831DA2">
        <w:t xml:space="preserve">Un certificado digital es un documento electrónico que puede ayudarte </w:t>
      </w:r>
      <w:r>
        <w:t xml:space="preserve">a identificar al propietario </w:t>
      </w:r>
      <w:r w:rsidRPr="00831DA2">
        <w:t>y a tomar decisiones sobre la confianza que merece el sitio con respecto a la información personal o financiera.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F9068" w14:textId="5A9A1BFA" w:rsidR="00F953F8" w:rsidRDefault="00EF64BC">
    <w:pPr>
      <w:pStyle w:val="Encabezado"/>
      <w:jc w:val="right"/>
    </w:pPr>
    <w:sdt>
      <w:sdtPr>
        <w:id w:val="-899741475"/>
        <w:docPartObj>
          <w:docPartGallery w:val="Page Numbers (Top of Page)"/>
          <w:docPartUnique/>
        </w:docPartObj>
      </w:sdtPr>
      <w:sdtEndPr/>
      <w:sdtContent>
        <w:r w:rsidR="00F953F8">
          <w:fldChar w:fldCharType="begin"/>
        </w:r>
        <w:r w:rsidR="00F953F8">
          <w:instrText>PAGE   \* MERGEFORMAT</w:instrText>
        </w:r>
        <w:r w:rsidR="00F953F8">
          <w:fldChar w:fldCharType="separate"/>
        </w:r>
        <w:r w:rsidR="00B615B4" w:rsidRPr="00B615B4">
          <w:rPr>
            <w:noProof/>
            <w:lang w:val="es-ES"/>
          </w:rPr>
          <w:t>25</w:t>
        </w:r>
        <w:r w:rsidR="00F953F8">
          <w:fldChar w:fldCharType="end"/>
        </w:r>
      </w:sdtContent>
    </w:sdt>
  </w:p>
  <w:p w14:paraId="2173B406" w14:textId="77777777" w:rsidR="00842CE0" w:rsidRDefault="00842CE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7AED7" w14:textId="77777777" w:rsidR="00AC049C" w:rsidRDefault="00EF64BC">
    <w:pPr>
      <w:pStyle w:val="Encabezado"/>
      <w:jc w:val="right"/>
    </w:pPr>
    <w:sdt>
      <w:sdtPr>
        <w:id w:val="1667440230"/>
        <w:docPartObj>
          <w:docPartGallery w:val="Page Numbers (Top of Page)"/>
          <w:docPartUnique/>
        </w:docPartObj>
      </w:sdtPr>
      <w:sdtEndPr/>
      <w:sdtContent>
        <w:r w:rsidR="00AC049C">
          <w:fldChar w:fldCharType="begin"/>
        </w:r>
        <w:r w:rsidR="00AC049C">
          <w:instrText>PAGE   \* MERGEFORMAT</w:instrText>
        </w:r>
        <w:r w:rsidR="00AC049C">
          <w:fldChar w:fldCharType="separate"/>
        </w:r>
        <w:r w:rsidR="00AC049C" w:rsidRPr="002913FC">
          <w:rPr>
            <w:noProof/>
            <w:lang w:val="es-ES"/>
          </w:rPr>
          <w:t>19</w:t>
        </w:r>
        <w:r w:rsidR="00AC049C">
          <w:rPr>
            <w:noProof/>
            <w:lang w:val="es-ES"/>
          </w:rPr>
          <w:fldChar w:fldCharType="end"/>
        </w:r>
      </w:sdtContent>
    </w:sdt>
  </w:p>
  <w:p w14:paraId="069B6F10" w14:textId="77777777" w:rsidR="00AC049C" w:rsidRDefault="00AC049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27EAD" w14:textId="77777777" w:rsidR="00AC049C" w:rsidRDefault="00AC049C" w:rsidP="00C12561">
    <w:pPr>
      <w:pStyle w:val="Encabezado"/>
      <w:jc w:val="right"/>
    </w:pPr>
    <w:r>
      <w:t>1</w:t>
    </w:r>
  </w:p>
  <w:p w14:paraId="13C2A711" w14:textId="77777777" w:rsidR="00AC049C" w:rsidRDefault="00AC04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196A6A9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B06210E"/>
    <w:multiLevelType w:val="hybridMultilevel"/>
    <w:tmpl w:val="8E98E5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12C7211A"/>
    <w:multiLevelType w:val="hybridMultilevel"/>
    <w:tmpl w:val="2E585ACC"/>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
    <w:nsid w:val="2089609F"/>
    <w:multiLevelType w:val="multilevel"/>
    <w:tmpl w:val="E87A34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20E3B4E"/>
    <w:multiLevelType w:val="hybridMultilevel"/>
    <w:tmpl w:val="CD386EB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2EC16BF2"/>
    <w:multiLevelType w:val="hybridMultilevel"/>
    <w:tmpl w:val="EE06E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CF71AC"/>
    <w:multiLevelType w:val="hybridMultilevel"/>
    <w:tmpl w:val="6D42FFC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37C36DC5"/>
    <w:multiLevelType w:val="hybridMultilevel"/>
    <w:tmpl w:val="B5D42E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nsid w:val="3B240CF4"/>
    <w:multiLevelType w:val="hybridMultilevel"/>
    <w:tmpl w:val="4CFA82B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4F9E2B21"/>
    <w:multiLevelType w:val="multilevel"/>
    <w:tmpl w:val="911C4B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1D35EC7"/>
    <w:multiLevelType w:val="hybridMultilevel"/>
    <w:tmpl w:val="6452FF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5D6A6B5F"/>
    <w:multiLevelType w:val="hybridMultilevel"/>
    <w:tmpl w:val="E2CAFA0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2">
    <w:nsid w:val="5EBA48DE"/>
    <w:multiLevelType w:val="hybridMultilevel"/>
    <w:tmpl w:val="4B0C65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689F5DB5"/>
    <w:multiLevelType w:val="hybridMultilevel"/>
    <w:tmpl w:val="60B6A8C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4">
    <w:nsid w:val="701814A3"/>
    <w:multiLevelType w:val="hybridMultilevel"/>
    <w:tmpl w:val="A7C80E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746B7B4B"/>
    <w:multiLevelType w:val="hybridMultilevel"/>
    <w:tmpl w:val="68B8CC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78F518EE"/>
    <w:multiLevelType w:val="hybridMultilevel"/>
    <w:tmpl w:val="244E334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796C7D8F"/>
    <w:multiLevelType w:val="hybridMultilevel"/>
    <w:tmpl w:val="523C32E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4"/>
  </w:num>
  <w:num w:numId="5">
    <w:abstractNumId w:val="2"/>
  </w:num>
  <w:num w:numId="6">
    <w:abstractNumId w:val="17"/>
  </w:num>
  <w:num w:numId="7">
    <w:abstractNumId w:val="13"/>
  </w:num>
  <w:num w:numId="8">
    <w:abstractNumId w:val="9"/>
  </w:num>
  <w:num w:numId="9">
    <w:abstractNumId w:val="16"/>
  </w:num>
  <w:num w:numId="10">
    <w:abstractNumId w:val="3"/>
  </w:num>
  <w:num w:numId="11">
    <w:abstractNumId w:val="11"/>
  </w:num>
  <w:num w:numId="12">
    <w:abstractNumId w:val="0"/>
  </w:num>
  <w:num w:numId="13">
    <w:abstractNumId w:val="10"/>
  </w:num>
  <w:num w:numId="14">
    <w:abstractNumId w:val="1"/>
  </w:num>
  <w:num w:numId="15">
    <w:abstractNumId w:val="7"/>
  </w:num>
  <w:num w:numId="16">
    <w:abstractNumId w:val="12"/>
  </w:num>
  <w:num w:numId="17">
    <w:abstractNumId w:val="15"/>
  </w:num>
  <w:num w:numId="18">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io Contreras">
    <w15:presenceInfo w15:providerId="Windows Live" w15:userId="453d72b31bd15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A5268"/>
    <w:rsid w:val="00007A7A"/>
    <w:rsid w:val="00010AA3"/>
    <w:rsid w:val="0002017C"/>
    <w:rsid w:val="00020292"/>
    <w:rsid w:val="000236F4"/>
    <w:rsid w:val="00023F44"/>
    <w:rsid w:val="0002425E"/>
    <w:rsid w:val="00024972"/>
    <w:rsid w:val="00026C23"/>
    <w:rsid w:val="000328D0"/>
    <w:rsid w:val="00040528"/>
    <w:rsid w:val="00043A14"/>
    <w:rsid w:val="00043A79"/>
    <w:rsid w:val="0004500A"/>
    <w:rsid w:val="00045582"/>
    <w:rsid w:val="00050753"/>
    <w:rsid w:val="00051181"/>
    <w:rsid w:val="00051A3F"/>
    <w:rsid w:val="00057D7D"/>
    <w:rsid w:val="00063E56"/>
    <w:rsid w:val="0006767A"/>
    <w:rsid w:val="000733DB"/>
    <w:rsid w:val="0008456A"/>
    <w:rsid w:val="000867DB"/>
    <w:rsid w:val="000A2A65"/>
    <w:rsid w:val="000A3763"/>
    <w:rsid w:val="000B3496"/>
    <w:rsid w:val="000C04EE"/>
    <w:rsid w:val="000C1C08"/>
    <w:rsid w:val="000C1D50"/>
    <w:rsid w:val="000C376B"/>
    <w:rsid w:val="000C400A"/>
    <w:rsid w:val="000C57B5"/>
    <w:rsid w:val="000D1949"/>
    <w:rsid w:val="000D749A"/>
    <w:rsid w:val="000E009D"/>
    <w:rsid w:val="000E1B4C"/>
    <w:rsid w:val="000E6A7E"/>
    <w:rsid w:val="000F11B6"/>
    <w:rsid w:val="000F1C4F"/>
    <w:rsid w:val="000F3E1C"/>
    <w:rsid w:val="00100EE6"/>
    <w:rsid w:val="001011C9"/>
    <w:rsid w:val="00104B32"/>
    <w:rsid w:val="001106AC"/>
    <w:rsid w:val="001126F2"/>
    <w:rsid w:val="00115F04"/>
    <w:rsid w:val="00124014"/>
    <w:rsid w:val="00124667"/>
    <w:rsid w:val="001248A7"/>
    <w:rsid w:val="0013483B"/>
    <w:rsid w:val="00134DB8"/>
    <w:rsid w:val="001406C3"/>
    <w:rsid w:val="00145148"/>
    <w:rsid w:val="0014594D"/>
    <w:rsid w:val="00146B63"/>
    <w:rsid w:val="001557E0"/>
    <w:rsid w:val="00171672"/>
    <w:rsid w:val="0017196D"/>
    <w:rsid w:val="0017325C"/>
    <w:rsid w:val="00173306"/>
    <w:rsid w:val="0018256F"/>
    <w:rsid w:val="001826F4"/>
    <w:rsid w:val="00184A2F"/>
    <w:rsid w:val="00191010"/>
    <w:rsid w:val="001924EC"/>
    <w:rsid w:val="00193684"/>
    <w:rsid w:val="0019555B"/>
    <w:rsid w:val="0019735C"/>
    <w:rsid w:val="00197399"/>
    <w:rsid w:val="001A3DE6"/>
    <w:rsid w:val="001B7C36"/>
    <w:rsid w:val="001C1486"/>
    <w:rsid w:val="001C189C"/>
    <w:rsid w:val="001D11C3"/>
    <w:rsid w:val="001D2F96"/>
    <w:rsid w:val="001D5B2B"/>
    <w:rsid w:val="001E0665"/>
    <w:rsid w:val="001E2BA9"/>
    <w:rsid w:val="001E51BD"/>
    <w:rsid w:val="001F0F29"/>
    <w:rsid w:val="001F2066"/>
    <w:rsid w:val="00200850"/>
    <w:rsid w:val="00200B73"/>
    <w:rsid w:val="002015B9"/>
    <w:rsid w:val="00205349"/>
    <w:rsid w:val="00213C82"/>
    <w:rsid w:val="00220F2D"/>
    <w:rsid w:val="00223846"/>
    <w:rsid w:val="00231ACD"/>
    <w:rsid w:val="002338AC"/>
    <w:rsid w:val="0023548C"/>
    <w:rsid w:val="00235916"/>
    <w:rsid w:val="002361E0"/>
    <w:rsid w:val="00242A3C"/>
    <w:rsid w:val="00262E01"/>
    <w:rsid w:val="00262F0A"/>
    <w:rsid w:val="00264462"/>
    <w:rsid w:val="00264ABC"/>
    <w:rsid w:val="00277486"/>
    <w:rsid w:val="00281C10"/>
    <w:rsid w:val="002913FC"/>
    <w:rsid w:val="002921B2"/>
    <w:rsid w:val="0029565C"/>
    <w:rsid w:val="002A2B2B"/>
    <w:rsid w:val="002A4A0D"/>
    <w:rsid w:val="002B06B2"/>
    <w:rsid w:val="002B2E4F"/>
    <w:rsid w:val="002B4745"/>
    <w:rsid w:val="002B7223"/>
    <w:rsid w:val="002C1888"/>
    <w:rsid w:val="002C50F6"/>
    <w:rsid w:val="002C7F83"/>
    <w:rsid w:val="002D6D1F"/>
    <w:rsid w:val="002D7033"/>
    <w:rsid w:val="002E639C"/>
    <w:rsid w:val="002E76E6"/>
    <w:rsid w:val="002F4A5C"/>
    <w:rsid w:val="002F4E30"/>
    <w:rsid w:val="002F58B3"/>
    <w:rsid w:val="003052EB"/>
    <w:rsid w:val="00305BC5"/>
    <w:rsid w:val="00312256"/>
    <w:rsid w:val="0031250C"/>
    <w:rsid w:val="003141BC"/>
    <w:rsid w:val="00316451"/>
    <w:rsid w:val="00316B04"/>
    <w:rsid w:val="00323B37"/>
    <w:rsid w:val="00326B12"/>
    <w:rsid w:val="00327A9B"/>
    <w:rsid w:val="00333A6B"/>
    <w:rsid w:val="00335A6E"/>
    <w:rsid w:val="00336C61"/>
    <w:rsid w:val="00341EBC"/>
    <w:rsid w:val="00355FF5"/>
    <w:rsid w:val="00362B1A"/>
    <w:rsid w:val="00366271"/>
    <w:rsid w:val="0036788A"/>
    <w:rsid w:val="00371F76"/>
    <w:rsid w:val="00395B9E"/>
    <w:rsid w:val="003A5F22"/>
    <w:rsid w:val="003B2AF7"/>
    <w:rsid w:val="003C10BC"/>
    <w:rsid w:val="003D2E20"/>
    <w:rsid w:val="003D5F22"/>
    <w:rsid w:val="003D6BFC"/>
    <w:rsid w:val="003E3B28"/>
    <w:rsid w:val="003F747A"/>
    <w:rsid w:val="00401170"/>
    <w:rsid w:val="004043BF"/>
    <w:rsid w:val="00404E8C"/>
    <w:rsid w:val="00414C6F"/>
    <w:rsid w:val="00415B9E"/>
    <w:rsid w:val="00421460"/>
    <w:rsid w:val="004241A2"/>
    <w:rsid w:val="00424443"/>
    <w:rsid w:val="004279EC"/>
    <w:rsid w:val="00431157"/>
    <w:rsid w:val="0043305A"/>
    <w:rsid w:val="004362F4"/>
    <w:rsid w:val="00441337"/>
    <w:rsid w:val="00476549"/>
    <w:rsid w:val="0048303E"/>
    <w:rsid w:val="00490CFA"/>
    <w:rsid w:val="00491A75"/>
    <w:rsid w:val="00493630"/>
    <w:rsid w:val="00496EDF"/>
    <w:rsid w:val="004A1DAC"/>
    <w:rsid w:val="004A3537"/>
    <w:rsid w:val="004B0A21"/>
    <w:rsid w:val="004B2ACE"/>
    <w:rsid w:val="004B3618"/>
    <w:rsid w:val="004C780D"/>
    <w:rsid w:val="004D3B8B"/>
    <w:rsid w:val="004D667B"/>
    <w:rsid w:val="004E0A27"/>
    <w:rsid w:val="004F354C"/>
    <w:rsid w:val="004F5567"/>
    <w:rsid w:val="005001AD"/>
    <w:rsid w:val="00505EC9"/>
    <w:rsid w:val="00511481"/>
    <w:rsid w:val="0051276D"/>
    <w:rsid w:val="00514697"/>
    <w:rsid w:val="0052514E"/>
    <w:rsid w:val="00533CF4"/>
    <w:rsid w:val="00547E77"/>
    <w:rsid w:val="0055006B"/>
    <w:rsid w:val="00551211"/>
    <w:rsid w:val="00556B33"/>
    <w:rsid w:val="0056230D"/>
    <w:rsid w:val="00563FA7"/>
    <w:rsid w:val="0056692D"/>
    <w:rsid w:val="00584849"/>
    <w:rsid w:val="0059555F"/>
    <w:rsid w:val="005A2ACB"/>
    <w:rsid w:val="005A7125"/>
    <w:rsid w:val="005B0DCF"/>
    <w:rsid w:val="005B21F6"/>
    <w:rsid w:val="005B7191"/>
    <w:rsid w:val="005C037F"/>
    <w:rsid w:val="005C0865"/>
    <w:rsid w:val="005C6FA4"/>
    <w:rsid w:val="005C7989"/>
    <w:rsid w:val="005D12DF"/>
    <w:rsid w:val="005E1C60"/>
    <w:rsid w:val="005F217E"/>
    <w:rsid w:val="005F5CCC"/>
    <w:rsid w:val="005F5D2F"/>
    <w:rsid w:val="0060507F"/>
    <w:rsid w:val="0060606C"/>
    <w:rsid w:val="00612962"/>
    <w:rsid w:val="006163BE"/>
    <w:rsid w:val="0061730C"/>
    <w:rsid w:val="006223C8"/>
    <w:rsid w:val="00625A21"/>
    <w:rsid w:val="0063611B"/>
    <w:rsid w:val="00642E8B"/>
    <w:rsid w:val="00644AF6"/>
    <w:rsid w:val="00645625"/>
    <w:rsid w:val="00647009"/>
    <w:rsid w:val="00653F4F"/>
    <w:rsid w:val="006620BD"/>
    <w:rsid w:val="00670CF1"/>
    <w:rsid w:val="0067419E"/>
    <w:rsid w:val="00677BB4"/>
    <w:rsid w:val="00681841"/>
    <w:rsid w:val="00684BFC"/>
    <w:rsid w:val="00690AED"/>
    <w:rsid w:val="00692F43"/>
    <w:rsid w:val="0069753A"/>
    <w:rsid w:val="006A0919"/>
    <w:rsid w:val="006A3A67"/>
    <w:rsid w:val="006A5445"/>
    <w:rsid w:val="006C36B1"/>
    <w:rsid w:val="006C484C"/>
    <w:rsid w:val="006C7445"/>
    <w:rsid w:val="006D0190"/>
    <w:rsid w:val="006D20F1"/>
    <w:rsid w:val="006D3BB3"/>
    <w:rsid w:val="006D4A76"/>
    <w:rsid w:val="006D6AAE"/>
    <w:rsid w:val="006D7DBF"/>
    <w:rsid w:val="006E3E43"/>
    <w:rsid w:val="006E7740"/>
    <w:rsid w:val="006F1C62"/>
    <w:rsid w:val="006F4CE3"/>
    <w:rsid w:val="007031D0"/>
    <w:rsid w:val="0070672F"/>
    <w:rsid w:val="007141B1"/>
    <w:rsid w:val="007163BD"/>
    <w:rsid w:val="00716E8B"/>
    <w:rsid w:val="00730FC4"/>
    <w:rsid w:val="00731514"/>
    <w:rsid w:val="0073166D"/>
    <w:rsid w:val="00732DB1"/>
    <w:rsid w:val="00734DDF"/>
    <w:rsid w:val="00741F43"/>
    <w:rsid w:val="0074700B"/>
    <w:rsid w:val="00761406"/>
    <w:rsid w:val="00764095"/>
    <w:rsid w:val="00764DD3"/>
    <w:rsid w:val="007657C7"/>
    <w:rsid w:val="007704E7"/>
    <w:rsid w:val="00772053"/>
    <w:rsid w:val="007834B3"/>
    <w:rsid w:val="00786128"/>
    <w:rsid w:val="00796331"/>
    <w:rsid w:val="007A17AC"/>
    <w:rsid w:val="007A3661"/>
    <w:rsid w:val="007A54A8"/>
    <w:rsid w:val="007A6BBD"/>
    <w:rsid w:val="007A6D60"/>
    <w:rsid w:val="007B1E7E"/>
    <w:rsid w:val="007B56A6"/>
    <w:rsid w:val="007B6F05"/>
    <w:rsid w:val="007B7EDB"/>
    <w:rsid w:val="007C20BE"/>
    <w:rsid w:val="007C2CA3"/>
    <w:rsid w:val="007C47A5"/>
    <w:rsid w:val="007D144A"/>
    <w:rsid w:val="007E4BAF"/>
    <w:rsid w:val="007E6497"/>
    <w:rsid w:val="007E7530"/>
    <w:rsid w:val="007E7851"/>
    <w:rsid w:val="007E7D0C"/>
    <w:rsid w:val="007F00A4"/>
    <w:rsid w:val="007F26A5"/>
    <w:rsid w:val="0081308D"/>
    <w:rsid w:val="008145E8"/>
    <w:rsid w:val="008153A6"/>
    <w:rsid w:val="00817768"/>
    <w:rsid w:val="00817D36"/>
    <w:rsid w:val="00831DA2"/>
    <w:rsid w:val="00835A8C"/>
    <w:rsid w:val="00842CE0"/>
    <w:rsid w:val="00844CAB"/>
    <w:rsid w:val="00845390"/>
    <w:rsid w:val="00853E97"/>
    <w:rsid w:val="00861C35"/>
    <w:rsid w:val="008651A8"/>
    <w:rsid w:val="00870636"/>
    <w:rsid w:val="00874D96"/>
    <w:rsid w:val="00877940"/>
    <w:rsid w:val="0088190C"/>
    <w:rsid w:val="00890366"/>
    <w:rsid w:val="008A06BA"/>
    <w:rsid w:val="008A4A24"/>
    <w:rsid w:val="008A6884"/>
    <w:rsid w:val="008B29FA"/>
    <w:rsid w:val="008C4905"/>
    <w:rsid w:val="008C681F"/>
    <w:rsid w:val="008C7E3C"/>
    <w:rsid w:val="008D5CB2"/>
    <w:rsid w:val="008D5F82"/>
    <w:rsid w:val="008E0C6C"/>
    <w:rsid w:val="008F239B"/>
    <w:rsid w:val="008F51FD"/>
    <w:rsid w:val="008F53AE"/>
    <w:rsid w:val="00901E3F"/>
    <w:rsid w:val="009020A3"/>
    <w:rsid w:val="00912BDF"/>
    <w:rsid w:val="00913DE4"/>
    <w:rsid w:val="0092552C"/>
    <w:rsid w:val="00932A41"/>
    <w:rsid w:val="0093311F"/>
    <w:rsid w:val="00935E73"/>
    <w:rsid w:val="00937988"/>
    <w:rsid w:val="009418E1"/>
    <w:rsid w:val="00951EA2"/>
    <w:rsid w:val="00954F9E"/>
    <w:rsid w:val="0095607A"/>
    <w:rsid w:val="00960464"/>
    <w:rsid w:val="0096252C"/>
    <w:rsid w:val="009667FD"/>
    <w:rsid w:val="009712DC"/>
    <w:rsid w:val="00972B45"/>
    <w:rsid w:val="00972B77"/>
    <w:rsid w:val="009908CA"/>
    <w:rsid w:val="00991BFD"/>
    <w:rsid w:val="00993EFE"/>
    <w:rsid w:val="009A3FD6"/>
    <w:rsid w:val="009A4A72"/>
    <w:rsid w:val="009A78EE"/>
    <w:rsid w:val="009B0303"/>
    <w:rsid w:val="009B194D"/>
    <w:rsid w:val="009B1D5E"/>
    <w:rsid w:val="009B3BC5"/>
    <w:rsid w:val="009B50BB"/>
    <w:rsid w:val="009E133E"/>
    <w:rsid w:val="009E2E3C"/>
    <w:rsid w:val="009E397A"/>
    <w:rsid w:val="009E3E27"/>
    <w:rsid w:val="009F0151"/>
    <w:rsid w:val="009F122A"/>
    <w:rsid w:val="009F25BD"/>
    <w:rsid w:val="00A11A64"/>
    <w:rsid w:val="00A1637B"/>
    <w:rsid w:val="00A22150"/>
    <w:rsid w:val="00A22E68"/>
    <w:rsid w:val="00A31EAF"/>
    <w:rsid w:val="00A4142F"/>
    <w:rsid w:val="00A418C3"/>
    <w:rsid w:val="00A4220D"/>
    <w:rsid w:val="00A42866"/>
    <w:rsid w:val="00A53F26"/>
    <w:rsid w:val="00A56676"/>
    <w:rsid w:val="00A62231"/>
    <w:rsid w:val="00A64BF4"/>
    <w:rsid w:val="00A66CB6"/>
    <w:rsid w:val="00A67A95"/>
    <w:rsid w:val="00A67FFA"/>
    <w:rsid w:val="00A8268A"/>
    <w:rsid w:val="00A92661"/>
    <w:rsid w:val="00A93593"/>
    <w:rsid w:val="00A93B80"/>
    <w:rsid w:val="00A9683E"/>
    <w:rsid w:val="00A96C50"/>
    <w:rsid w:val="00A97AFC"/>
    <w:rsid w:val="00AA3B56"/>
    <w:rsid w:val="00AA6B69"/>
    <w:rsid w:val="00AC049C"/>
    <w:rsid w:val="00AC3600"/>
    <w:rsid w:val="00AC3FD6"/>
    <w:rsid w:val="00AD2528"/>
    <w:rsid w:val="00AD5AD7"/>
    <w:rsid w:val="00AE028D"/>
    <w:rsid w:val="00AE4D93"/>
    <w:rsid w:val="00AE4EA9"/>
    <w:rsid w:val="00AF07F1"/>
    <w:rsid w:val="00AF5034"/>
    <w:rsid w:val="00AF5664"/>
    <w:rsid w:val="00AF5BEB"/>
    <w:rsid w:val="00B07F40"/>
    <w:rsid w:val="00B1037B"/>
    <w:rsid w:val="00B1044E"/>
    <w:rsid w:val="00B224C8"/>
    <w:rsid w:val="00B24332"/>
    <w:rsid w:val="00B32B33"/>
    <w:rsid w:val="00B340D6"/>
    <w:rsid w:val="00B4041D"/>
    <w:rsid w:val="00B42F9B"/>
    <w:rsid w:val="00B46D9A"/>
    <w:rsid w:val="00B5084C"/>
    <w:rsid w:val="00B5149B"/>
    <w:rsid w:val="00B615B4"/>
    <w:rsid w:val="00B7688D"/>
    <w:rsid w:val="00B851E6"/>
    <w:rsid w:val="00B928BF"/>
    <w:rsid w:val="00B938A7"/>
    <w:rsid w:val="00B93D5A"/>
    <w:rsid w:val="00B96853"/>
    <w:rsid w:val="00B96A2C"/>
    <w:rsid w:val="00BA19E0"/>
    <w:rsid w:val="00BA5268"/>
    <w:rsid w:val="00BA6BEA"/>
    <w:rsid w:val="00BA76BC"/>
    <w:rsid w:val="00BB3E18"/>
    <w:rsid w:val="00BB4CE7"/>
    <w:rsid w:val="00BC06DB"/>
    <w:rsid w:val="00BC1DFF"/>
    <w:rsid w:val="00BC38C2"/>
    <w:rsid w:val="00BD03DD"/>
    <w:rsid w:val="00BF282A"/>
    <w:rsid w:val="00BF3009"/>
    <w:rsid w:val="00C00BD0"/>
    <w:rsid w:val="00C04319"/>
    <w:rsid w:val="00C06019"/>
    <w:rsid w:val="00C0666E"/>
    <w:rsid w:val="00C114AE"/>
    <w:rsid w:val="00C12561"/>
    <w:rsid w:val="00C1451C"/>
    <w:rsid w:val="00C228E2"/>
    <w:rsid w:val="00C247EE"/>
    <w:rsid w:val="00C33362"/>
    <w:rsid w:val="00C35C44"/>
    <w:rsid w:val="00C37302"/>
    <w:rsid w:val="00C409FD"/>
    <w:rsid w:val="00C453A7"/>
    <w:rsid w:val="00C45C6B"/>
    <w:rsid w:val="00C47D03"/>
    <w:rsid w:val="00C50F8E"/>
    <w:rsid w:val="00C5161C"/>
    <w:rsid w:val="00C51EE8"/>
    <w:rsid w:val="00C530FC"/>
    <w:rsid w:val="00C53BC8"/>
    <w:rsid w:val="00C54787"/>
    <w:rsid w:val="00C56354"/>
    <w:rsid w:val="00C578C4"/>
    <w:rsid w:val="00C62341"/>
    <w:rsid w:val="00C63142"/>
    <w:rsid w:val="00C635A6"/>
    <w:rsid w:val="00C64A14"/>
    <w:rsid w:val="00C723F2"/>
    <w:rsid w:val="00C81B97"/>
    <w:rsid w:val="00C81CC1"/>
    <w:rsid w:val="00CB75BA"/>
    <w:rsid w:val="00CC00FB"/>
    <w:rsid w:val="00CC517A"/>
    <w:rsid w:val="00CD0530"/>
    <w:rsid w:val="00CD1AD9"/>
    <w:rsid w:val="00CD2984"/>
    <w:rsid w:val="00CD5BFC"/>
    <w:rsid w:val="00CD74A2"/>
    <w:rsid w:val="00CE21C4"/>
    <w:rsid w:val="00CE3DAB"/>
    <w:rsid w:val="00CE436C"/>
    <w:rsid w:val="00CF0E3E"/>
    <w:rsid w:val="00CF4AE7"/>
    <w:rsid w:val="00D03EF0"/>
    <w:rsid w:val="00D04020"/>
    <w:rsid w:val="00D043D2"/>
    <w:rsid w:val="00D05609"/>
    <w:rsid w:val="00D070AF"/>
    <w:rsid w:val="00D07F0C"/>
    <w:rsid w:val="00D1108E"/>
    <w:rsid w:val="00D16946"/>
    <w:rsid w:val="00D17ED0"/>
    <w:rsid w:val="00D210C1"/>
    <w:rsid w:val="00D214A1"/>
    <w:rsid w:val="00D26A19"/>
    <w:rsid w:val="00D26E0E"/>
    <w:rsid w:val="00D317E2"/>
    <w:rsid w:val="00D33336"/>
    <w:rsid w:val="00D34E7B"/>
    <w:rsid w:val="00D421EE"/>
    <w:rsid w:val="00D4584A"/>
    <w:rsid w:val="00D528B0"/>
    <w:rsid w:val="00D575D1"/>
    <w:rsid w:val="00D61A19"/>
    <w:rsid w:val="00D62E44"/>
    <w:rsid w:val="00D7189F"/>
    <w:rsid w:val="00D72751"/>
    <w:rsid w:val="00D77996"/>
    <w:rsid w:val="00D86A61"/>
    <w:rsid w:val="00D87EBB"/>
    <w:rsid w:val="00D91831"/>
    <w:rsid w:val="00D91921"/>
    <w:rsid w:val="00D93929"/>
    <w:rsid w:val="00D942F7"/>
    <w:rsid w:val="00DA1949"/>
    <w:rsid w:val="00DB42A8"/>
    <w:rsid w:val="00DB5E61"/>
    <w:rsid w:val="00DB6898"/>
    <w:rsid w:val="00DB68CD"/>
    <w:rsid w:val="00DC310D"/>
    <w:rsid w:val="00DC48C6"/>
    <w:rsid w:val="00DD091B"/>
    <w:rsid w:val="00DD2ACD"/>
    <w:rsid w:val="00DD6328"/>
    <w:rsid w:val="00DE5D84"/>
    <w:rsid w:val="00DE6935"/>
    <w:rsid w:val="00DF0BA3"/>
    <w:rsid w:val="00DF0C1E"/>
    <w:rsid w:val="00DF1EA1"/>
    <w:rsid w:val="00DF6F2D"/>
    <w:rsid w:val="00E033DA"/>
    <w:rsid w:val="00E076E7"/>
    <w:rsid w:val="00E13C53"/>
    <w:rsid w:val="00E2333E"/>
    <w:rsid w:val="00E25BAB"/>
    <w:rsid w:val="00E30503"/>
    <w:rsid w:val="00E308A4"/>
    <w:rsid w:val="00E33F2E"/>
    <w:rsid w:val="00E422DE"/>
    <w:rsid w:val="00E44419"/>
    <w:rsid w:val="00E53429"/>
    <w:rsid w:val="00E5433F"/>
    <w:rsid w:val="00E54B44"/>
    <w:rsid w:val="00E5597C"/>
    <w:rsid w:val="00E577BA"/>
    <w:rsid w:val="00E75B83"/>
    <w:rsid w:val="00E77DD2"/>
    <w:rsid w:val="00E81132"/>
    <w:rsid w:val="00E83B58"/>
    <w:rsid w:val="00E83F8D"/>
    <w:rsid w:val="00E85238"/>
    <w:rsid w:val="00E8609E"/>
    <w:rsid w:val="00E87BE6"/>
    <w:rsid w:val="00E90D5F"/>
    <w:rsid w:val="00E946DF"/>
    <w:rsid w:val="00EA6117"/>
    <w:rsid w:val="00EB05BE"/>
    <w:rsid w:val="00EB738B"/>
    <w:rsid w:val="00EC13FC"/>
    <w:rsid w:val="00EC1C13"/>
    <w:rsid w:val="00EC29B3"/>
    <w:rsid w:val="00ED2436"/>
    <w:rsid w:val="00EE173C"/>
    <w:rsid w:val="00EE4BAD"/>
    <w:rsid w:val="00EF64BC"/>
    <w:rsid w:val="00F038F8"/>
    <w:rsid w:val="00F05380"/>
    <w:rsid w:val="00F10CF1"/>
    <w:rsid w:val="00F15DC6"/>
    <w:rsid w:val="00F15EAF"/>
    <w:rsid w:val="00F26C17"/>
    <w:rsid w:val="00F27C60"/>
    <w:rsid w:val="00F36EA3"/>
    <w:rsid w:val="00F37A39"/>
    <w:rsid w:val="00F37D22"/>
    <w:rsid w:val="00F41150"/>
    <w:rsid w:val="00F51917"/>
    <w:rsid w:val="00F51A18"/>
    <w:rsid w:val="00F53DD6"/>
    <w:rsid w:val="00F55079"/>
    <w:rsid w:val="00F55314"/>
    <w:rsid w:val="00F558D1"/>
    <w:rsid w:val="00F63219"/>
    <w:rsid w:val="00F674D4"/>
    <w:rsid w:val="00F73696"/>
    <w:rsid w:val="00F74970"/>
    <w:rsid w:val="00F76DFC"/>
    <w:rsid w:val="00F81417"/>
    <w:rsid w:val="00F81947"/>
    <w:rsid w:val="00F86826"/>
    <w:rsid w:val="00F920BD"/>
    <w:rsid w:val="00F953F8"/>
    <w:rsid w:val="00FA4BBE"/>
    <w:rsid w:val="00FB2717"/>
    <w:rsid w:val="00FB3B7F"/>
    <w:rsid w:val="00FB7293"/>
    <w:rsid w:val="00FC1D44"/>
    <w:rsid w:val="00FC6D61"/>
    <w:rsid w:val="00FD36EE"/>
    <w:rsid w:val="00FD3BF4"/>
    <w:rsid w:val="00FD3D34"/>
    <w:rsid w:val="00FD3E39"/>
    <w:rsid w:val="00FD48C7"/>
    <w:rsid w:val="00FE0960"/>
    <w:rsid w:val="00FF5684"/>
    <w:rsid w:val="00FF5FC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2DD6F"/>
  <w15:docId w15:val="{3ADD9A82-A943-4A47-BDB2-2E2DBA9F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D0C"/>
  </w:style>
  <w:style w:type="paragraph" w:styleId="Ttulo1">
    <w:name w:val="heading 1"/>
    <w:basedOn w:val="Normal"/>
    <w:next w:val="Normal"/>
    <w:link w:val="Ttulo1Car"/>
    <w:uiPriority w:val="9"/>
    <w:qFormat/>
    <w:rsid w:val="005E1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1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4A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A1D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281C1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268"/>
    <w:pPr>
      <w:ind w:left="720"/>
      <w:contextualSpacing/>
    </w:pPr>
  </w:style>
  <w:style w:type="paragraph" w:styleId="NormalWeb">
    <w:name w:val="Normal (Web)"/>
    <w:basedOn w:val="Normal"/>
    <w:uiPriority w:val="99"/>
    <w:semiHidden/>
    <w:unhideWhenUsed/>
    <w:rsid w:val="00BA76B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unhideWhenUsed/>
    <w:rsid w:val="00BA76BC"/>
    <w:rPr>
      <w:color w:val="0000FF"/>
      <w:u w:val="single"/>
    </w:rPr>
  </w:style>
  <w:style w:type="table" w:styleId="Tablaconcuadrcula">
    <w:name w:val="Table Grid"/>
    <w:basedOn w:val="Tablanormal"/>
    <w:uiPriority w:val="39"/>
    <w:rsid w:val="007E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30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0FC"/>
  </w:style>
  <w:style w:type="paragraph" w:styleId="Piedepgina">
    <w:name w:val="footer"/>
    <w:basedOn w:val="Normal"/>
    <w:link w:val="PiedepginaCar"/>
    <w:uiPriority w:val="99"/>
    <w:unhideWhenUsed/>
    <w:rsid w:val="00C530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0FC"/>
  </w:style>
  <w:style w:type="character" w:customStyle="1" w:styleId="Ttulo1Car">
    <w:name w:val="Título 1 Car"/>
    <w:basedOn w:val="Fuentedeprrafopredeter"/>
    <w:link w:val="Ttulo1"/>
    <w:uiPriority w:val="9"/>
    <w:rsid w:val="005E1C6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E1C6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CF4AE7"/>
    <w:pPr>
      <w:outlineLvl w:val="9"/>
    </w:pPr>
    <w:rPr>
      <w:lang w:eastAsia="es-BO"/>
    </w:rPr>
  </w:style>
  <w:style w:type="paragraph" w:styleId="TDC2">
    <w:name w:val="toc 2"/>
    <w:basedOn w:val="Normal"/>
    <w:next w:val="Normal"/>
    <w:autoRedefine/>
    <w:uiPriority w:val="39"/>
    <w:unhideWhenUsed/>
    <w:rsid w:val="00CF4AE7"/>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6F4CE3"/>
    <w:pPr>
      <w:tabs>
        <w:tab w:val="right" w:leader="dot" w:pos="9111"/>
      </w:tabs>
      <w:spacing w:after="100"/>
    </w:pPr>
    <w:rPr>
      <w:rFonts w:eastAsiaTheme="minorEastAsia" w:cs="Times New Roman"/>
      <w:lang w:eastAsia="es-BO"/>
    </w:rPr>
  </w:style>
  <w:style w:type="paragraph" w:styleId="TDC3">
    <w:name w:val="toc 3"/>
    <w:basedOn w:val="Normal"/>
    <w:next w:val="Normal"/>
    <w:autoRedefine/>
    <w:uiPriority w:val="39"/>
    <w:unhideWhenUsed/>
    <w:rsid w:val="00CF4AE7"/>
    <w:pPr>
      <w:spacing w:after="100"/>
      <w:ind w:left="440"/>
    </w:pPr>
    <w:rPr>
      <w:rFonts w:eastAsiaTheme="minorEastAsia" w:cs="Times New Roman"/>
      <w:lang w:eastAsia="es-BO"/>
    </w:rPr>
  </w:style>
  <w:style w:type="character" w:customStyle="1" w:styleId="Ttulo3Car">
    <w:name w:val="Título 3 Car"/>
    <w:basedOn w:val="Fuentedeprrafopredeter"/>
    <w:link w:val="Ttulo3"/>
    <w:uiPriority w:val="9"/>
    <w:rsid w:val="00CF4AE7"/>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104B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4B32"/>
    <w:rPr>
      <w:rFonts w:ascii="Segoe UI" w:hAnsi="Segoe UI" w:cs="Segoe UI"/>
      <w:sz w:val="18"/>
      <w:szCs w:val="18"/>
    </w:rPr>
  </w:style>
  <w:style w:type="paragraph" w:styleId="Sinespaciado">
    <w:name w:val="No Spacing"/>
    <w:link w:val="SinespaciadoCar"/>
    <w:uiPriority w:val="1"/>
    <w:qFormat/>
    <w:rsid w:val="002B06B2"/>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2B06B2"/>
    <w:rPr>
      <w:rFonts w:eastAsiaTheme="minorEastAsia"/>
      <w:lang w:eastAsia="es-BO"/>
    </w:rPr>
  </w:style>
  <w:style w:type="character" w:customStyle="1" w:styleId="Ttulo4Car">
    <w:name w:val="Título 4 Car"/>
    <w:basedOn w:val="Fuentedeprrafopredeter"/>
    <w:link w:val="Ttulo4"/>
    <w:uiPriority w:val="9"/>
    <w:rsid w:val="004A1DAC"/>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853E97"/>
    <w:rPr>
      <w:b/>
      <w:bCs/>
      <w:color w:val="555555"/>
    </w:rPr>
  </w:style>
  <w:style w:type="character" w:styleId="Refdecomentario">
    <w:name w:val="annotation reference"/>
    <w:basedOn w:val="Fuentedeprrafopredeter"/>
    <w:uiPriority w:val="99"/>
    <w:semiHidden/>
    <w:unhideWhenUsed/>
    <w:rsid w:val="00874D96"/>
    <w:rPr>
      <w:sz w:val="16"/>
      <w:szCs w:val="16"/>
    </w:rPr>
  </w:style>
  <w:style w:type="paragraph" w:styleId="Textocomentario">
    <w:name w:val="annotation text"/>
    <w:basedOn w:val="Normal"/>
    <w:link w:val="TextocomentarioCar"/>
    <w:uiPriority w:val="99"/>
    <w:semiHidden/>
    <w:unhideWhenUsed/>
    <w:rsid w:val="00874D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4D96"/>
    <w:rPr>
      <w:sz w:val="20"/>
      <w:szCs w:val="20"/>
    </w:rPr>
  </w:style>
  <w:style w:type="paragraph" w:styleId="Asuntodelcomentario">
    <w:name w:val="annotation subject"/>
    <w:basedOn w:val="Textocomentario"/>
    <w:next w:val="Textocomentario"/>
    <w:link w:val="AsuntodelcomentarioCar"/>
    <w:uiPriority w:val="99"/>
    <w:semiHidden/>
    <w:unhideWhenUsed/>
    <w:rsid w:val="00874D96"/>
    <w:rPr>
      <w:b/>
      <w:bCs/>
    </w:rPr>
  </w:style>
  <w:style w:type="character" w:customStyle="1" w:styleId="AsuntodelcomentarioCar">
    <w:name w:val="Asunto del comentario Car"/>
    <w:basedOn w:val="TextocomentarioCar"/>
    <w:link w:val="Asuntodelcomentario"/>
    <w:uiPriority w:val="99"/>
    <w:semiHidden/>
    <w:rsid w:val="00874D96"/>
    <w:rPr>
      <w:b/>
      <w:bCs/>
      <w:sz w:val="20"/>
      <w:szCs w:val="20"/>
    </w:rPr>
  </w:style>
  <w:style w:type="character" w:customStyle="1" w:styleId="textexposedshow">
    <w:name w:val="text_exposed_show"/>
    <w:basedOn w:val="Fuentedeprrafopredeter"/>
    <w:rsid w:val="00F63219"/>
  </w:style>
  <w:style w:type="character" w:customStyle="1" w:styleId="Ttulo6Car">
    <w:name w:val="Título 6 Car"/>
    <w:basedOn w:val="Fuentedeprrafopredeter"/>
    <w:link w:val="Ttulo6"/>
    <w:uiPriority w:val="9"/>
    <w:rsid w:val="00281C10"/>
    <w:rPr>
      <w:rFonts w:asciiTheme="majorHAnsi" w:eastAsiaTheme="majorEastAsia" w:hAnsiTheme="majorHAnsi" w:cstheme="majorBidi"/>
      <w:color w:val="1F4D78" w:themeColor="accent1" w:themeShade="7F"/>
    </w:rPr>
  </w:style>
  <w:style w:type="paragraph" w:styleId="Lista">
    <w:name w:val="List"/>
    <w:basedOn w:val="Normal"/>
    <w:uiPriority w:val="99"/>
    <w:unhideWhenUsed/>
    <w:rsid w:val="00281C10"/>
    <w:pPr>
      <w:ind w:left="283" w:hanging="283"/>
      <w:contextualSpacing/>
    </w:pPr>
  </w:style>
  <w:style w:type="paragraph" w:styleId="Lista2">
    <w:name w:val="List 2"/>
    <w:basedOn w:val="Normal"/>
    <w:uiPriority w:val="99"/>
    <w:unhideWhenUsed/>
    <w:rsid w:val="00281C10"/>
    <w:pPr>
      <w:ind w:left="566" w:hanging="283"/>
      <w:contextualSpacing/>
    </w:pPr>
  </w:style>
  <w:style w:type="paragraph" w:styleId="Saludo">
    <w:name w:val="Salutation"/>
    <w:basedOn w:val="Normal"/>
    <w:next w:val="Normal"/>
    <w:link w:val="SaludoCar"/>
    <w:uiPriority w:val="99"/>
    <w:unhideWhenUsed/>
    <w:rsid w:val="00281C10"/>
  </w:style>
  <w:style w:type="character" w:customStyle="1" w:styleId="SaludoCar">
    <w:name w:val="Saludo Car"/>
    <w:basedOn w:val="Fuentedeprrafopredeter"/>
    <w:link w:val="Saludo"/>
    <w:uiPriority w:val="99"/>
    <w:rsid w:val="00281C10"/>
  </w:style>
  <w:style w:type="paragraph" w:styleId="Listaconvietas2">
    <w:name w:val="List Bullet 2"/>
    <w:basedOn w:val="Normal"/>
    <w:uiPriority w:val="99"/>
    <w:unhideWhenUsed/>
    <w:rsid w:val="00281C10"/>
    <w:pPr>
      <w:numPr>
        <w:numId w:val="12"/>
      </w:numPr>
      <w:contextualSpacing/>
    </w:pPr>
  </w:style>
  <w:style w:type="paragraph" w:styleId="Continuarlista">
    <w:name w:val="List Continue"/>
    <w:basedOn w:val="Normal"/>
    <w:uiPriority w:val="99"/>
    <w:unhideWhenUsed/>
    <w:rsid w:val="00281C10"/>
    <w:pPr>
      <w:spacing w:after="120"/>
      <w:ind w:left="283"/>
      <w:contextualSpacing/>
    </w:pPr>
  </w:style>
  <w:style w:type="paragraph" w:styleId="Continuarlista2">
    <w:name w:val="List Continue 2"/>
    <w:basedOn w:val="Normal"/>
    <w:uiPriority w:val="99"/>
    <w:unhideWhenUsed/>
    <w:rsid w:val="00281C10"/>
    <w:pPr>
      <w:spacing w:after="120"/>
      <w:ind w:left="566"/>
      <w:contextualSpacing/>
    </w:pPr>
  </w:style>
  <w:style w:type="paragraph" w:customStyle="1" w:styleId="Direccininterior">
    <w:name w:val="Dirección interior"/>
    <w:basedOn w:val="Normal"/>
    <w:rsid w:val="00281C10"/>
  </w:style>
  <w:style w:type="paragraph" w:styleId="Descripcin">
    <w:name w:val="caption"/>
    <w:basedOn w:val="Normal"/>
    <w:next w:val="Normal"/>
    <w:uiPriority w:val="35"/>
    <w:unhideWhenUsed/>
    <w:qFormat/>
    <w:rsid w:val="00281C10"/>
    <w:pPr>
      <w:spacing w:after="200" w:line="240" w:lineRule="auto"/>
    </w:pPr>
    <w:rPr>
      <w:i/>
      <w:iCs/>
      <w:color w:val="44546A" w:themeColor="text2"/>
      <w:sz w:val="18"/>
      <w:szCs w:val="18"/>
    </w:rPr>
  </w:style>
  <w:style w:type="paragraph" w:styleId="Puesto">
    <w:name w:val="Title"/>
    <w:basedOn w:val="Normal"/>
    <w:next w:val="Normal"/>
    <w:link w:val="PuestoCar"/>
    <w:uiPriority w:val="10"/>
    <w:qFormat/>
    <w:rsid w:val="00281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81C1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281C10"/>
    <w:pPr>
      <w:spacing w:after="120"/>
    </w:pPr>
  </w:style>
  <w:style w:type="character" w:customStyle="1" w:styleId="TextoindependienteCar">
    <w:name w:val="Texto independiente Car"/>
    <w:basedOn w:val="Fuentedeprrafopredeter"/>
    <w:link w:val="Textoindependiente"/>
    <w:uiPriority w:val="99"/>
    <w:rsid w:val="00281C10"/>
  </w:style>
  <w:style w:type="paragraph" w:styleId="Sangradetextonormal">
    <w:name w:val="Body Text Indent"/>
    <w:basedOn w:val="Normal"/>
    <w:link w:val="SangradetextonormalCar"/>
    <w:uiPriority w:val="99"/>
    <w:unhideWhenUsed/>
    <w:rsid w:val="00281C10"/>
    <w:pPr>
      <w:spacing w:after="120"/>
      <w:ind w:left="283"/>
    </w:pPr>
  </w:style>
  <w:style w:type="character" w:customStyle="1" w:styleId="SangradetextonormalCar">
    <w:name w:val="Sangría de texto normal Car"/>
    <w:basedOn w:val="Fuentedeprrafopredeter"/>
    <w:link w:val="Sangradetextonormal"/>
    <w:uiPriority w:val="99"/>
    <w:rsid w:val="00281C10"/>
  </w:style>
  <w:style w:type="paragraph" w:styleId="Subttulo">
    <w:name w:val="Subtitle"/>
    <w:basedOn w:val="Normal"/>
    <w:next w:val="Normal"/>
    <w:link w:val="SubttuloCar"/>
    <w:uiPriority w:val="11"/>
    <w:qFormat/>
    <w:rsid w:val="00281C1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81C10"/>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281C1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81C10"/>
  </w:style>
  <w:style w:type="paragraph" w:styleId="Textoindependienteprimerasangra2">
    <w:name w:val="Body Text First Indent 2"/>
    <w:basedOn w:val="Sangradetextonormal"/>
    <w:link w:val="Textoindependienteprimerasangra2Car"/>
    <w:uiPriority w:val="99"/>
    <w:unhideWhenUsed/>
    <w:rsid w:val="00281C1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281C10"/>
  </w:style>
  <w:style w:type="paragraph" w:styleId="Textonotaalfinal">
    <w:name w:val="endnote text"/>
    <w:basedOn w:val="Normal"/>
    <w:link w:val="TextonotaalfinalCar"/>
    <w:uiPriority w:val="99"/>
    <w:semiHidden/>
    <w:unhideWhenUsed/>
    <w:rsid w:val="00831DA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31DA2"/>
    <w:rPr>
      <w:sz w:val="20"/>
      <w:szCs w:val="20"/>
    </w:rPr>
  </w:style>
  <w:style w:type="character" w:styleId="Refdenotaalfinal">
    <w:name w:val="endnote reference"/>
    <w:basedOn w:val="Fuentedeprrafopredeter"/>
    <w:uiPriority w:val="99"/>
    <w:semiHidden/>
    <w:unhideWhenUsed/>
    <w:rsid w:val="00831DA2"/>
    <w:rPr>
      <w:vertAlign w:val="superscript"/>
    </w:rPr>
  </w:style>
  <w:style w:type="paragraph" w:styleId="Textonotapie">
    <w:name w:val="footnote text"/>
    <w:basedOn w:val="Normal"/>
    <w:link w:val="TextonotapieCar"/>
    <w:uiPriority w:val="99"/>
    <w:semiHidden/>
    <w:unhideWhenUsed/>
    <w:rsid w:val="00831D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1DA2"/>
    <w:rPr>
      <w:sz w:val="20"/>
      <w:szCs w:val="20"/>
    </w:rPr>
  </w:style>
  <w:style w:type="character" w:styleId="Refdenotaalpie">
    <w:name w:val="footnote reference"/>
    <w:basedOn w:val="Fuentedeprrafopredeter"/>
    <w:uiPriority w:val="99"/>
    <w:semiHidden/>
    <w:unhideWhenUsed/>
    <w:rsid w:val="0083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3773">
      <w:bodyDiv w:val="1"/>
      <w:marLeft w:val="0"/>
      <w:marRight w:val="0"/>
      <w:marTop w:val="0"/>
      <w:marBottom w:val="0"/>
      <w:divBdr>
        <w:top w:val="none" w:sz="0" w:space="0" w:color="auto"/>
        <w:left w:val="none" w:sz="0" w:space="0" w:color="auto"/>
        <w:bottom w:val="none" w:sz="0" w:space="0" w:color="auto"/>
        <w:right w:val="none" w:sz="0" w:space="0" w:color="auto"/>
      </w:divBdr>
    </w:div>
    <w:div w:id="492183643">
      <w:bodyDiv w:val="1"/>
      <w:marLeft w:val="0"/>
      <w:marRight w:val="0"/>
      <w:marTop w:val="0"/>
      <w:marBottom w:val="0"/>
      <w:divBdr>
        <w:top w:val="none" w:sz="0" w:space="0" w:color="auto"/>
        <w:left w:val="none" w:sz="0" w:space="0" w:color="auto"/>
        <w:bottom w:val="none" w:sz="0" w:space="0" w:color="auto"/>
        <w:right w:val="none" w:sz="0" w:space="0" w:color="auto"/>
      </w:divBdr>
    </w:div>
    <w:div w:id="527791737">
      <w:bodyDiv w:val="1"/>
      <w:marLeft w:val="0"/>
      <w:marRight w:val="0"/>
      <w:marTop w:val="0"/>
      <w:marBottom w:val="0"/>
      <w:divBdr>
        <w:top w:val="none" w:sz="0" w:space="0" w:color="auto"/>
        <w:left w:val="none" w:sz="0" w:space="0" w:color="auto"/>
        <w:bottom w:val="none" w:sz="0" w:space="0" w:color="auto"/>
        <w:right w:val="none" w:sz="0" w:space="0" w:color="auto"/>
      </w:divBdr>
      <w:divsChild>
        <w:div w:id="2084796789">
          <w:marLeft w:val="0"/>
          <w:marRight w:val="300"/>
          <w:marTop w:val="0"/>
          <w:marBottom w:val="0"/>
          <w:divBdr>
            <w:top w:val="none" w:sz="0" w:space="0" w:color="auto"/>
            <w:left w:val="none" w:sz="0" w:space="0" w:color="auto"/>
            <w:bottom w:val="none" w:sz="0" w:space="0" w:color="auto"/>
            <w:right w:val="none" w:sz="0" w:space="0" w:color="auto"/>
          </w:divBdr>
        </w:div>
      </w:divsChild>
    </w:div>
    <w:div w:id="658726617">
      <w:bodyDiv w:val="1"/>
      <w:marLeft w:val="0"/>
      <w:marRight w:val="0"/>
      <w:marTop w:val="0"/>
      <w:marBottom w:val="0"/>
      <w:divBdr>
        <w:top w:val="none" w:sz="0" w:space="0" w:color="auto"/>
        <w:left w:val="none" w:sz="0" w:space="0" w:color="auto"/>
        <w:bottom w:val="none" w:sz="0" w:space="0" w:color="auto"/>
        <w:right w:val="none" w:sz="0" w:space="0" w:color="auto"/>
      </w:divBdr>
    </w:div>
    <w:div w:id="764348813">
      <w:bodyDiv w:val="1"/>
      <w:marLeft w:val="0"/>
      <w:marRight w:val="0"/>
      <w:marTop w:val="0"/>
      <w:marBottom w:val="0"/>
      <w:divBdr>
        <w:top w:val="none" w:sz="0" w:space="0" w:color="auto"/>
        <w:left w:val="none" w:sz="0" w:space="0" w:color="auto"/>
        <w:bottom w:val="none" w:sz="0" w:space="0" w:color="auto"/>
        <w:right w:val="none" w:sz="0" w:space="0" w:color="auto"/>
      </w:divBdr>
    </w:div>
    <w:div w:id="815536676">
      <w:marLeft w:val="0"/>
      <w:marRight w:val="300"/>
      <w:marTop w:val="0"/>
      <w:marBottom w:val="0"/>
      <w:divBdr>
        <w:top w:val="none" w:sz="0" w:space="0" w:color="auto"/>
        <w:left w:val="none" w:sz="0" w:space="0" w:color="auto"/>
        <w:bottom w:val="none" w:sz="0" w:space="0" w:color="auto"/>
        <w:right w:val="none" w:sz="0" w:space="0" w:color="auto"/>
      </w:divBdr>
    </w:div>
    <w:div w:id="878736143">
      <w:bodyDiv w:val="1"/>
      <w:marLeft w:val="0"/>
      <w:marRight w:val="0"/>
      <w:marTop w:val="0"/>
      <w:marBottom w:val="0"/>
      <w:divBdr>
        <w:top w:val="none" w:sz="0" w:space="0" w:color="auto"/>
        <w:left w:val="none" w:sz="0" w:space="0" w:color="auto"/>
        <w:bottom w:val="none" w:sz="0" w:space="0" w:color="auto"/>
        <w:right w:val="none" w:sz="0" w:space="0" w:color="auto"/>
      </w:divBdr>
    </w:div>
    <w:div w:id="993143322">
      <w:bodyDiv w:val="1"/>
      <w:marLeft w:val="0"/>
      <w:marRight w:val="0"/>
      <w:marTop w:val="0"/>
      <w:marBottom w:val="0"/>
      <w:divBdr>
        <w:top w:val="none" w:sz="0" w:space="0" w:color="auto"/>
        <w:left w:val="none" w:sz="0" w:space="0" w:color="auto"/>
        <w:bottom w:val="none" w:sz="0" w:space="0" w:color="auto"/>
        <w:right w:val="none" w:sz="0" w:space="0" w:color="auto"/>
      </w:divBdr>
    </w:div>
    <w:div w:id="997879103">
      <w:bodyDiv w:val="1"/>
      <w:marLeft w:val="0"/>
      <w:marRight w:val="0"/>
      <w:marTop w:val="0"/>
      <w:marBottom w:val="0"/>
      <w:divBdr>
        <w:top w:val="none" w:sz="0" w:space="0" w:color="auto"/>
        <w:left w:val="none" w:sz="0" w:space="0" w:color="auto"/>
        <w:bottom w:val="none" w:sz="0" w:space="0" w:color="auto"/>
        <w:right w:val="none" w:sz="0" w:space="0" w:color="auto"/>
      </w:divBdr>
    </w:div>
    <w:div w:id="1020551650">
      <w:bodyDiv w:val="1"/>
      <w:marLeft w:val="0"/>
      <w:marRight w:val="0"/>
      <w:marTop w:val="0"/>
      <w:marBottom w:val="0"/>
      <w:divBdr>
        <w:top w:val="none" w:sz="0" w:space="0" w:color="auto"/>
        <w:left w:val="none" w:sz="0" w:space="0" w:color="auto"/>
        <w:bottom w:val="none" w:sz="0" w:space="0" w:color="auto"/>
        <w:right w:val="none" w:sz="0" w:space="0" w:color="auto"/>
      </w:divBdr>
      <w:divsChild>
        <w:div w:id="1459908895">
          <w:marLeft w:val="0"/>
          <w:marRight w:val="0"/>
          <w:marTop w:val="0"/>
          <w:marBottom w:val="0"/>
          <w:divBdr>
            <w:top w:val="none" w:sz="0" w:space="0" w:color="auto"/>
            <w:left w:val="none" w:sz="0" w:space="0" w:color="auto"/>
            <w:bottom w:val="none" w:sz="0" w:space="0" w:color="auto"/>
            <w:right w:val="none" w:sz="0" w:space="0" w:color="auto"/>
          </w:divBdr>
        </w:div>
        <w:div w:id="1912885465">
          <w:marLeft w:val="0"/>
          <w:marRight w:val="0"/>
          <w:marTop w:val="60"/>
          <w:marBottom w:val="0"/>
          <w:divBdr>
            <w:top w:val="none" w:sz="0" w:space="0" w:color="auto"/>
            <w:left w:val="none" w:sz="0" w:space="0" w:color="auto"/>
            <w:bottom w:val="none" w:sz="0" w:space="0" w:color="auto"/>
            <w:right w:val="none" w:sz="0" w:space="0" w:color="auto"/>
          </w:divBdr>
          <w:divsChild>
            <w:div w:id="13209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361">
      <w:bodyDiv w:val="1"/>
      <w:marLeft w:val="0"/>
      <w:marRight w:val="0"/>
      <w:marTop w:val="0"/>
      <w:marBottom w:val="0"/>
      <w:divBdr>
        <w:top w:val="none" w:sz="0" w:space="0" w:color="auto"/>
        <w:left w:val="none" w:sz="0" w:space="0" w:color="auto"/>
        <w:bottom w:val="none" w:sz="0" w:space="0" w:color="auto"/>
        <w:right w:val="none" w:sz="0" w:space="0" w:color="auto"/>
      </w:divBdr>
    </w:div>
    <w:div w:id="1162158274">
      <w:bodyDiv w:val="1"/>
      <w:marLeft w:val="0"/>
      <w:marRight w:val="0"/>
      <w:marTop w:val="0"/>
      <w:marBottom w:val="0"/>
      <w:divBdr>
        <w:top w:val="none" w:sz="0" w:space="0" w:color="auto"/>
        <w:left w:val="none" w:sz="0" w:space="0" w:color="auto"/>
        <w:bottom w:val="none" w:sz="0" w:space="0" w:color="auto"/>
        <w:right w:val="none" w:sz="0" w:space="0" w:color="auto"/>
      </w:divBdr>
    </w:div>
    <w:div w:id="1276862549">
      <w:bodyDiv w:val="1"/>
      <w:marLeft w:val="0"/>
      <w:marRight w:val="0"/>
      <w:marTop w:val="0"/>
      <w:marBottom w:val="0"/>
      <w:divBdr>
        <w:top w:val="none" w:sz="0" w:space="0" w:color="auto"/>
        <w:left w:val="none" w:sz="0" w:space="0" w:color="auto"/>
        <w:bottom w:val="none" w:sz="0" w:space="0" w:color="auto"/>
        <w:right w:val="none" w:sz="0" w:space="0" w:color="auto"/>
      </w:divBdr>
    </w:div>
    <w:div w:id="1353918775">
      <w:bodyDiv w:val="1"/>
      <w:marLeft w:val="0"/>
      <w:marRight w:val="0"/>
      <w:marTop w:val="0"/>
      <w:marBottom w:val="0"/>
      <w:divBdr>
        <w:top w:val="none" w:sz="0" w:space="0" w:color="auto"/>
        <w:left w:val="none" w:sz="0" w:space="0" w:color="auto"/>
        <w:bottom w:val="none" w:sz="0" w:space="0" w:color="auto"/>
        <w:right w:val="none" w:sz="0" w:space="0" w:color="auto"/>
      </w:divBdr>
    </w:div>
    <w:div w:id="1526018120">
      <w:marLeft w:val="0"/>
      <w:marRight w:val="300"/>
      <w:marTop w:val="0"/>
      <w:marBottom w:val="0"/>
      <w:divBdr>
        <w:top w:val="none" w:sz="0" w:space="0" w:color="auto"/>
        <w:left w:val="none" w:sz="0" w:space="0" w:color="auto"/>
        <w:bottom w:val="none" w:sz="0" w:space="0" w:color="auto"/>
        <w:right w:val="none" w:sz="0" w:space="0" w:color="auto"/>
      </w:divBdr>
    </w:div>
    <w:div w:id="155569439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69">
          <w:marLeft w:val="0"/>
          <w:marRight w:val="0"/>
          <w:marTop w:val="0"/>
          <w:marBottom w:val="0"/>
          <w:divBdr>
            <w:top w:val="none" w:sz="0" w:space="0" w:color="auto"/>
            <w:left w:val="none" w:sz="0" w:space="0" w:color="auto"/>
            <w:bottom w:val="none" w:sz="0" w:space="0" w:color="auto"/>
            <w:right w:val="none" w:sz="0" w:space="0" w:color="auto"/>
          </w:divBdr>
        </w:div>
        <w:div w:id="1680035028">
          <w:marLeft w:val="0"/>
          <w:marRight w:val="0"/>
          <w:marTop w:val="0"/>
          <w:marBottom w:val="0"/>
          <w:divBdr>
            <w:top w:val="none" w:sz="0" w:space="0" w:color="auto"/>
            <w:left w:val="none" w:sz="0" w:space="0" w:color="auto"/>
            <w:bottom w:val="none" w:sz="0" w:space="0" w:color="auto"/>
            <w:right w:val="none" w:sz="0" w:space="0" w:color="auto"/>
          </w:divBdr>
        </w:div>
        <w:div w:id="1852134618">
          <w:marLeft w:val="0"/>
          <w:marRight w:val="0"/>
          <w:marTop w:val="0"/>
          <w:marBottom w:val="0"/>
          <w:divBdr>
            <w:top w:val="none" w:sz="0" w:space="0" w:color="auto"/>
            <w:left w:val="none" w:sz="0" w:space="0" w:color="auto"/>
            <w:bottom w:val="none" w:sz="0" w:space="0" w:color="auto"/>
            <w:right w:val="none" w:sz="0" w:space="0" w:color="auto"/>
          </w:divBdr>
        </w:div>
      </w:divsChild>
    </w:div>
    <w:div w:id="1598292429">
      <w:bodyDiv w:val="1"/>
      <w:marLeft w:val="0"/>
      <w:marRight w:val="0"/>
      <w:marTop w:val="0"/>
      <w:marBottom w:val="0"/>
      <w:divBdr>
        <w:top w:val="none" w:sz="0" w:space="0" w:color="auto"/>
        <w:left w:val="none" w:sz="0" w:space="0" w:color="auto"/>
        <w:bottom w:val="none" w:sz="0" w:space="0" w:color="auto"/>
        <w:right w:val="none" w:sz="0" w:space="0" w:color="auto"/>
      </w:divBdr>
      <w:divsChild>
        <w:div w:id="1583643629">
          <w:marLeft w:val="0"/>
          <w:marRight w:val="0"/>
          <w:marTop w:val="0"/>
          <w:marBottom w:val="0"/>
          <w:divBdr>
            <w:top w:val="none" w:sz="0" w:space="0" w:color="auto"/>
            <w:left w:val="none" w:sz="0" w:space="0" w:color="auto"/>
            <w:bottom w:val="none" w:sz="0" w:space="0" w:color="auto"/>
            <w:right w:val="none" w:sz="0" w:space="0" w:color="auto"/>
          </w:divBdr>
          <w:divsChild>
            <w:div w:id="1250700290">
              <w:marLeft w:val="0"/>
              <w:marRight w:val="0"/>
              <w:marTop w:val="0"/>
              <w:marBottom w:val="0"/>
              <w:divBdr>
                <w:top w:val="none" w:sz="0" w:space="0" w:color="auto"/>
                <w:left w:val="none" w:sz="0" w:space="0" w:color="auto"/>
                <w:bottom w:val="none" w:sz="0" w:space="0" w:color="auto"/>
                <w:right w:val="none" w:sz="0" w:space="0" w:color="auto"/>
              </w:divBdr>
              <w:divsChild>
                <w:div w:id="1388139337">
                  <w:marLeft w:val="0"/>
                  <w:marRight w:val="0"/>
                  <w:marTop w:val="0"/>
                  <w:marBottom w:val="0"/>
                  <w:divBdr>
                    <w:top w:val="none" w:sz="0" w:space="0" w:color="auto"/>
                    <w:left w:val="none" w:sz="0" w:space="0" w:color="auto"/>
                    <w:bottom w:val="none" w:sz="0" w:space="0" w:color="auto"/>
                    <w:right w:val="none" w:sz="0" w:space="0" w:color="auto"/>
                  </w:divBdr>
                  <w:divsChild>
                    <w:div w:id="16060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41595">
      <w:bodyDiv w:val="1"/>
      <w:marLeft w:val="0"/>
      <w:marRight w:val="0"/>
      <w:marTop w:val="0"/>
      <w:marBottom w:val="0"/>
      <w:divBdr>
        <w:top w:val="none" w:sz="0" w:space="0" w:color="auto"/>
        <w:left w:val="none" w:sz="0" w:space="0" w:color="auto"/>
        <w:bottom w:val="none" w:sz="0" w:space="0" w:color="auto"/>
        <w:right w:val="none" w:sz="0" w:space="0" w:color="auto"/>
      </w:divBdr>
      <w:divsChild>
        <w:div w:id="1921719614">
          <w:marLeft w:val="0"/>
          <w:marRight w:val="0"/>
          <w:marTop w:val="0"/>
          <w:marBottom w:val="0"/>
          <w:divBdr>
            <w:top w:val="none" w:sz="0" w:space="0" w:color="auto"/>
            <w:left w:val="none" w:sz="0" w:space="0" w:color="auto"/>
            <w:bottom w:val="none" w:sz="0" w:space="0" w:color="auto"/>
            <w:right w:val="none" w:sz="0" w:space="0" w:color="auto"/>
          </w:divBdr>
        </w:div>
        <w:div w:id="708607798">
          <w:marLeft w:val="0"/>
          <w:marRight w:val="0"/>
          <w:marTop w:val="0"/>
          <w:marBottom w:val="0"/>
          <w:divBdr>
            <w:top w:val="none" w:sz="0" w:space="0" w:color="auto"/>
            <w:left w:val="none" w:sz="0" w:space="0" w:color="auto"/>
            <w:bottom w:val="none" w:sz="0" w:space="0" w:color="auto"/>
            <w:right w:val="none" w:sz="0" w:space="0" w:color="auto"/>
          </w:divBdr>
        </w:div>
      </w:divsChild>
    </w:div>
    <w:div w:id="202697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package" Target="embeddings/Dibujo_de_Microsoft_Visio1.vsdx"/><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Dibujo_de_Microsoft_Visio3.vsdx"/><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msc.com.bo/personas/Paginas/Remesas/transferenciasACH.aspx" TargetMode="Externa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package" Target="embeddings/Dibujo_de_Microsoft_Visio2.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63842-35EF-4075-A07A-5B984E9C5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27</Pages>
  <Words>3452</Words>
  <Characters>18987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GMLP</Company>
  <LinksUpToDate>false</LinksUpToDate>
  <CharactersWithSpaces>22395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Condori Quispe</dc:creator>
  <cp:lastModifiedBy>Sergio Contreras</cp:lastModifiedBy>
  <cp:revision>30</cp:revision>
  <cp:lastPrinted>2015-03-27T22:50:00Z</cp:lastPrinted>
  <dcterms:created xsi:type="dcterms:W3CDTF">2018-06-07T01:35:00Z</dcterms:created>
  <dcterms:modified xsi:type="dcterms:W3CDTF">2018-06-26T12:20:00Z</dcterms:modified>
</cp:coreProperties>
</file>